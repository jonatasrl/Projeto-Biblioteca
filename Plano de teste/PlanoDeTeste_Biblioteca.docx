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1DF0D484" w:rsidR="00EB108D" w:rsidRPr="001D4FEF" w:rsidRDefault="00EB108D" w:rsidP="00EB108D">
      <w:pPr>
        <w:jc w:val="right"/>
        <w:rPr>
          <w:rFonts w:cs="Arial"/>
          <w:b/>
          <w:bCs/>
          <w:sz w:val="40"/>
          <w:lang w:val="pt-BR"/>
        </w:rPr>
      </w:pPr>
      <w:r w:rsidRPr="001D4FEF">
        <w:rPr>
          <w:rFonts w:cs="Arial"/>
          <w:b/>
          <w:bCs/>
          <w:sz w:val="40"/>
          <w:lang w:val="pt-BR"/>
        </w:rPr>
        <w:t xml:space="preserve">Cliente: </w:t>
      </w:r>
      <w:r w:rsidR="005E527C">
        <w:rPr>
          <w:rFonts w:cs="Arial"/>
          <w:b/>
          <w:bCs/>
          <w:i/>
          <w:iCs/>
          <w:sz w:val="40"/>
          <w:lang w:val="pt-BR"/>
        </w:rPr>
        <w:t>Biblioteca Livre</w:t>
      </w:r>
      <w:r w:rsidR="00D57C3B">
        <w:rPr>
          <w:rFonts w:cs="Arial"/>
          <w:b/>
          <w:bCs/>
          <w:i/>
          <w:iCs/>
          <w:sz w:val="40"/>
          <w:lang w:val="pt-BR"/>
        </w:rPr>
        <w:t xml:space="preserve"> Leitura</w:t>
      </w:r>
    </w:p>
    <w:p w14:paraId="281F7D51" w14:textId="77777777" w:rsidR="00EB108D" w:rsidRPr="001D4FEF" w:rsidRDefault="00EB108D" w:rsidP="00EB108D">
      <w:pPr>
        <w:jc w:val="right"/>
        <w:rPr>
          <w:rFonts w:cs="Arial"/>
          <w:sz w:val="40"/>
          <w:lang w:val="pt-BR"/>
        </w:rPr>
      </w:pPr>
    </w:p>
    <w:p w14:paraId="5B174EE3" w14:textId="1718CAC3"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4605F6">
        <w:rPr>
          <w:i w:val="0"/>
          <w:color w:val="000000"/>
        </w:rPr>
        <w:t xml:space="preserve">Sistema </w:t>
      </w:r>
      <w:r w:rsidR="006251FF">
        <w:rPr>
          <w:i w:val="0"/>
          <w:color w:val="000000"/>
        </w:rPr>
        <w:t xml:space="preserve">para </w:t>
      </w:r>
      <w:r w:rsidR="005E527C">
        <w:rPr>
          <w:i w:val="0"/>
          <w:color w:val="000000"/>
        </w:rPr>
        <w:t>gestão</w:t>
      </w:r>
      <w:r w:rsidR="004605F6">
        <w:rPr>
          <w:i w:val="0"/>
          <w:color w:val="000000"/>
        </w:rPr>
        <w:t xml:space="preserve"> </w:t>
      </w:r>
      <w:r w:rsidR="00BB6B96">
        <w:rPr>
          <w:i w:val="0"/>
          <w:color w:val="000000"/>
        </w:rPr>
        <w:t xml:space="preserve">de </w:t>
      </w:r>
      <w:r w:rsidR="005E527C">
        <w:rPr>
          <w:i w:val="0"/>
          <w:color w:val="000000"/>
        </w:rPr>
        <w:t>bibliotecas</w:t>
      </w:r>
    </w:p>
    <w:p w14:paraId="283A38BA" w14:textId="65798FA6"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4605F6">
        <w:rPr>
          <w:i w:val="0"/>
        </w:rPr>
        <w:t>1</w:t>
      </w:r>
      <w:r w:rsidRPr="001D4FEF">
        <w:rPr>
          <w:i w:val="0"/>
        </w:rPr>
        <w:t>.</w:t>
      </w:r>
      <w:r w:rsidR="00795AA5">
        <w:rPr>
          <w:i w:val="0"/>
        </w:rPr>
        <w:t>5</w:t>
      </w:r>
    </w:p>
    <w:p w14:paraId="5C9EFE60" w14:textId="77777777" w:rsidR="00EB108D" w:rsidRPr="001D4FEF" w:rsidRDefault="00EB108D" w:rsidP="00EB108D">
      <w:pPr>
        <w:rPr>
          <w:lang w:val="pt-BR"/>
        </w:rPr>
      </w:pPr>
    </w:p>
    <w:p w14:paraId="5A919BAA" w14:textId="77777777" w:rsidR="00EB108D" w:rsidRPr="001D4FEF" w:rsidRDefault="00EB108D" w:rsidP="00EB108D">
      <w:pPr>
        <w:rPr>
          <w:lang w:val="pt-BR"/>
        </w:rPr>
      </w:pPr>
    </w:p>
    <w:p w14:paraId="1F0DAD17" w14:textId="77777777" w:rsidR="00EB108D" w:rsidRPr="001D4FEF" w:rsidRDefault="00EB108D" w:rsidP="00EB108D">
      <w:pPr>
        <w:rPr>
          <w:lang w:val="pt-BR"/>
        </w:rPr>
      </w:pPr>
    </w:p>
    <w:p w14:paraId="6AB60725" w14:textId="77777777" w:rsidR="00EB108D" w:rsidRPr="001D4FEF" w:rsidRDefault="00EB108D" w:rsidP="00EB108D">
      <w:pPr>
        <w:rPr>
          <w:lang w:val="pt-BR"/>
        </w:rPr>
      </w:pPr>
    </w:p>
    <w:p w14:paraId="643D14B2" w14:textId="77777777" w:rsidR="00EB108D" w:rsidRPr="001D4FEF" w:rsidRDefault="00EB108D" w:rsidP="00EB108D">
      <w:pPr>
        <w:rPr>
          <w:lang w:val="pt-BR"/>
        </w:rPr>
      </w:pPr>
    </w:p>
    <w:p w14:paraId="164FCCFB" w14:textId="77777777" w:rsidR="00EB108D" w:rsidRPr="001D4FEF" w:rsidRDefault="00EB108D" w:rsidP="00EB108D">
      <w:pPr>
        <w:rPr>
          <w:lang w:val="pt-BR"/>
        </w:rPr>
      </w:pPr>
    </w:p>
    <w:p w14:paraId="0E776445" w14:textId="77777777" w:rsidR="00EB108D" w:rsidRPr="001D4FEF" w:rsidRDefault="00EB108D" w:rsidP="00EB108D">
      <w:pPr>
        <w:jc w:val="right"/>
        <w:rPr>
          <w:sz w:val="28"/>
          <w:lang w:val="pt-BR"/>
        </w:rPr>
      </w:pPr>
    </w:p>
    <w:p w14:paraId="154E6F8E" w14:textId="143B752F" w:rsidR="00EB108D" w:rsidRPr="005E527C" w:rsidRDefault="005E527C" w:rsidP="00EB108D">
      <w:pPr>
        <w:jc w:val="right"/>
        <w:rPr>
          <w:b/>
          <w:sz w:val="28"/>
          <w:lang w:val="pt-BR"/>
        </w:rPr>
      </w:pPr>
      <w:r>
        <w:rPr>
          <w:b/>
          <w:sz w:val="28"/>
          <w:lang w:val="pt-BR"/>
        </w:rPr>
        <w:t>Equipe</w:t>
      </w:r>
    </w:p>
    <w:p w14:paraId="7D1A4ECF" w14:textId="2F1E6D00" w:rsidR="00EB108D" w:rsidRPr="001D4FEF" w:rsidRDefault="004605F6" w:rsidP="00EB108D">
      <w:pPr>
        <w:jc w:val="right"/>
        <w:rPr>
          <w:sz w:val="28"/>
          <w:lang w:val="pt-BR"/>
        </w:rPr>
      </w:pPr>
      <w:r>
        <w:rPr>
          <w:sz w:val="28"/>
          <w:lang w:val="pt-BR"/>
        </w:rPr>
        <w:t>Jonatas Lima</w:t>
      </w:r>
    </w:p>
    <w:p w14:paraId="4E89A4F3" w14:textId="662F7471" w:rsidR="005E527C" w:rsidRDefault="005E527C" w:rsidP="005E527C">
      <w:pPr>
        <w:jc w:val="right"/>
        <w:rPr>
          <w:sz w:val="28"/>
          <w:lang w:val="pt-BR"/>
        </w:rPr>
      </w:pPr>
      <w:r>
        <w:rPr>
          <w:sz w:val="28"/>
          <w:lang w:val="pt-BR"/>
        </w:rPr>
        <w:t>Alana</w:t>
      </w:r>
    </w:p>
    <w:p w14:paraId="45931247" w14:textId="27673926" w:rsidR="005E527C" w:rsidRDefault="005E527C" w:rsidP="005E527C">
      <w:pPr>
        <w:jc w:val="right"/>
        <w:rPr>
          <w:sz w:val="28"/>
          <w:lang w:val="pt-BR"/>
        </w:rPr>
      </w:pPr>
      <w:r>
        <w:rPr>
          <w:sz w:val="28"/>
          <w:lang w:val="pt-BR"/>
        </w:rPr>
        <w:t>Robson</w:t>
      </w:r>
    </w:p>
    <w:p w14:paraId="038BF797" w14:textId="56EF5F27" w:rsidR="005E527C" w:rsidRDefault="005E527C" w:rsidP="005E527C">
      <w:pPr>
        <w:jc w:val="right"/>
        <w:rPr>
          <w:sz w:val="28"/>
          <w:lang w:val="pt-BR"/>
        </w:rPr>
      </w:pPr>
      <w:proofErr w:type="spellStart"/>
      <w:r>
        <w:rPr>
          <w:sz w:val="28"/>
          <w:lang w:val="pt-BR"/>
        </w:rPr>
        <w:t>Thaina</w:t>
      </w:r>
      <w:proofErr w:type="spellEnd"/>
    </w:p>
    <w:p w14:paraId="1BAA0CEF" w14:textId="77777777" w:rsidR="005E527C" w:rsidRPr="005E527C" w:rsidRDefault="005E527C" w:rsidP="005E527C">
      <w:pPr>
        <w:jc w:val="right"/>
        <w:rPr>
          <w:sz w:val="28"/>
          <w:lang w:val="pt-BR"/>
        </w:rPr>
        <w:sectPr w:rsidR="005E527C" w:rsidRPr="005E527C" w:rsidSect="0016692A">
          <w:headerReference w:type="default" r:id="rId7"/>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lang w:val="pt-BR"/>
        </w:rPr>
      </w:pPr>
      <w:r w:rsidRPr="001D4FEF">
        <w:rPr>
          <w:rFonts w:ascii="Calibri" w:hAnsi="Calibri"/>
          <w:b w:val="0"/>
          <w:sz w:val="20"/>
          <w:lang w:val="pt-BR"/>
        </w:rPr>
        <w:lastRenderedPageBreak/>
        <w:t> </w:t>
      </w:r>
    </w:p>
    <w:p w14:paraId="633D798E" w14:textId="77777777" w:rsidR="001173B8" w:rsidRDefault="001173B8">
      <w:pPr>
        <w:pStyle w:val="Ttulo"/>
        <w:rPr>
          <w:rFonts w:ascii="Calibri" w:hAnsi="Calibri"/>
          <w:lang w:val="pt-BR"/>
        </w:rPr>
      </w:pPr>
      <w:r w:rsidRPr="001D4FEF">
        <w:rPr>
          <w:rFonts w:ascii="Calibri" w:hAnsi="Calibri"/>
          <w:lang w:val="pt-BR"/>
        </w:rPr>
        <w:t>Histórico de Revisões</w:t>
      </w:r>
    </w:p>
    <w:p w14:paraId="50A846F6" w14:textId="77777777" w:rsidR="00126E90" w:rsidRPr="00126E90" w:rsidRDefault="00126E90" w:rsidP="00126E90">
      <w:pPr>
        <w:rPr>
          <w:lang w:val="pt-B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2"/>
        <w:gridCol w:w="4293"/>
        <w:gridCol w:w="2641"/>
      </w:tblGrid>
      <w:tr w:rsidR="00562868" w:rsidRPr="001D4FEF" w14:paraId="4117A662" w14:textId="77777777" w:rsidTr="00562868">
        <w:tc>
          <w:tcPr>
            <w:tcW w:w="1379" w:type="pct"/>
          </w:tcPr>
          <w:p w14:paraId="486D1D51" w14:textId="77777777" w:rsidR="00562868" w:rsidRPr="001D4FEF" w:rsidRDefault="00562868">
            <w:pPr>
              <w:pStyle w:val="Tabletext"/>
              <w:jc w:val="center"/>
              <w:rPr>
                <w:rFonts w:ascii="Calibri" w:hAnsi="Calibri"/>
                <w:b/>
                <w:lang w:val="pt-BR"/>
              </w:rPr>
            </w:pPr>
            <w:r w:rsidRPr="001D4FEF">
              <w:rPr>
                <w:rFonts w:ascii="Calibri" w:hAnsi="Calibri"/>
                <w:b/>
                <w:lang w:val="pt-BR"/>
              </w:rPr>
              <w:t>Data</w:t>
            </w:r>
          </w:p>
        </w:tc>
        <w:tc>
          <w:tcPr>
            <w:tcW w:w="2241" w:type="pct"/>
          </w:tcPr>
          <w:p w14:paraId="1D0A9960" w14:textId="77777777" w:rsidR="00562868" w:rsidRPr="001D4FEF" w:rsidRDefault="00562868">
            <w:pPr>
              <w:pStyle w:val="Tabletext"/>
              <w:jc w:val="center"/>
              <w:rPr>
                <w:rFonts w:ascii="Calibri" w:hAnsi="Calibri"/>
                <w:b/>
                <w:lang w:val="pt-BR"/>
              </w:rPr>
            </w:pPr>
            <w:r w:rsidRPr="001D4FEF">
              <w:rPr>
                <w:rFonts w:ascii="Calibri" w:hAnsi="Calibri"/>
                <w:b/>
                <w:lang w:val="pt-BR"/>
              </w:rPr>
              <w:t>Descrição</w:t>
            </w:r>
          </w:p>
        </w:tc>
        <w:tc>
          <w:tcPr>
            <w:tcW w:w="1379" w:type="pct"/>
          </w:tcPr>
          <w:p w14:paraId="3AAAAF66" w14:textId="77777777" w:rsidR="00562868" w:rsidRPr="001D4FEF" w:rsidRDefault="00562868">
            <w:pPr>
              <w:pStyle w:val="Tabletext"/>
              <w:jc w:val="center"/>
              <w:rPr>
                <w:rFonts w:ascii="Calibri" w:hAnsi="Calibri"/>
                <w:b/>
                <w:lang w:val="pt-BR"/>
              </w:rPr>
            </w:pPr>
            <w:r w:rsidRPr="001D4FEF">
              <w:rPr>
                <w:rFonts w:ascii="Calibri" w:hAnsi="Calibri"/>
                <w:b/>
                <w:lang w:val="pt-BR"/>
              </w:rPr>
              <w:t>Autor</w:t>
            </w:r>
          </w:p>
        </w:tc>
      </w:tr>
      <w:tr w:rsidR="00562868" w:rsidRPr="001D4FEF" w14:paraId="19F0CC5A" w14:textId="77777777" w:rsidTr="00562868">
        <w:tc>
          <w:tcPr>
            <w:tcW w:w="1379" w:type="pct"/>
          </w:tcPr>
          <w:p w14:paraId="4356DEA2" w14:textId="28A36764" w:rsidR="00562868" w:rsidRPr="001D4FEF" w:rsidRDefault="00363B44" w:rsidP="00AA7E36">
            <w:pPr>
              <w:pStyle w:val="Tabletext"/>
              <w:jc w:val="center"/>
              <w:rPr>
                <w:rFonts w:ascii="Calibri" w:hAnsi="Calibri"/>
                <w:lang w:val="pt-BR"/>
              </w:rPr>
            </w:pPr>
            <w:r>
              <w:rPr>
                <w:rFonts w:ascii="Calibri" w:hAnsi="Calibri"/>
                <w:lang w:val="pt-BR"/>
              </w:rPr>
              <w:t>02</w:t>
            </w:r>
            <w:r w:rsidR="00562868" w:rsidRPr="001D4FEF">
              <w:rPr>
                <w:rFonts w:ascii="Calibri" w:hAnsi="Calibri"/>
                <w:lang w:val="pt-BR"/>
              </w:rPr>
              <w:t>/</w:t>
            </w:r>
            <w:r w:rsidR="008D5CC5">
              <w:rPr>
                <w:rFonts w:ascii="Calibri" w:hAnsi="Calibri"/>
                <w:lang w:val="pt-BR"/>
              </w:rPr>
              <w:t>11</w:t>
            </w:r>
            <w:r w:rsidR="00562868" w:rsidRPr="001D4FEF">
              <w:rPr>
                <w:rFonts w:ascii="Calibri" w:hAnsi="Calibri"/>
                <w:lang w:val="pt-BR"/>
              </w:rPr>
              <w:t>/</w:t>
            </w:r>
            <w:r w:rsidR="00AA7E36">
              <w:rPr>
                <w:rFonts w:ascii="Calibri" w:hAnsi="Calibri"/>
                <w:lang w:val="pt-BR"/>
              </w:rPr>
              <w:t>201</w:t>
            </w:r>
            <w:r w:rsidR="008D5CC5">
              <w:rPr>
                <w:rFonts w:ascii="Calibri" w:hAnsi="Calibri"/>
                <w:lang w:val="pt-BR"/>
              </w:rPr>
              <w:t>6</w:t>
            </w:r>
          </w:p>
        </w:tc>
        <w:tc>
          <w:tcPr>
            <w:tcW w:w="2241" w:type="pct"/>
          </w:tcPr>
          <w:p w14:paraId="76A7CF4E" w14:textId="0C682BA9" w:rsidR="00562868" w:rsidRPr="001D4FEF" w:rsidRDefault="00AA2532" w:rsidP="00850104">
            <w:pPr>
              <w:pStyle w:val="Tabletext"/>
              <w:jc w:val="center"/>
              <w:rPr>
                <w:rFonts w:ascii="Calibri" w:hAnsi="Calibri"/>
                <w:lang w:val="pt-BR"/>
              </w:rPr>
            </w:pPr>
            <w:r>
              <w:rPr>
                <w:rFonts w:ascii="Calibri" w:hAnsi="Calibri"/>
                <w:lang w:val="pt-BR"/>
              </w:rPr>
              <w:t>Release inicial</w:t>
            </w:r>
          </w:p>
        </w:tc>
        <w:tc>
          <w:tcPr>
            <w:tcW w:w="1379" w:type="pct"/>
          </w:tcPr>
          <w:p w14:paraId="1EC8D71A" w14:textId="666FC1E5" w:rsidR="00562868" w:rsidRPr="001D4FEF" w:rsidRDefault="00AA7E36" w:rsidP="00AA7E36">
            <w:pPr>
              <w:pStyle w:val="SemEspaamento"/>
              <w:jc w:val="center"/>
              <w:rPr>
                <w:lang w:val="pt-BR"/>
              </w:rPr>
            </w:pPr>
            <w:r>
              <w:rPr>
                <w:lang w:val="pt-BR"/>
              </w:rPr>
              <w:t>Jonatas Lima</w:t>
            </w:r>
          </w:p>
        </w:tc>
      </w:tr>
      <w:tr w:rsidR="00562868" w:rsidRPr="001D4FEF" w14:paraId="2A8D68AA" w14:textId="77777777" w:rsidTr="00562868">
        <w:tc>
          <w:tcPr>
            <w:tcW w:w="1379" w:type="pct"/>
          </w:tcPr>
          <w:p w14:paraId="45DC4C3F" w14:textId="53C5223B" w:rsidR="00562868" w:rsidRPr="001D4FEF" w:rsidRDefault="008D5CC5" w:rsidP="001661D8">
            <w:pPr>
              <w:pStyle w:val="Tabletext"/>
              <w:jc w:val="center"/>
              <w:rPr>
                <w:rFonts w:ascii="Calibri" w:hAnsi="Calibri"/>
                <w:lang w:val="pt-BR"/>
              </w:rPr>
            </w:pPr>
            <w:r>
              <w:rPr>
                <w:rFonts w:ascii="Calibri" w:hAnsi="Calibri"/>
                <w:lang w:val="pt-BR"/>
              </w:rPr>
              <w:t>16/11</w:t>
            </w:r>
            <w:r w:rsidR="001661D8">
              <w:rPr>
                <w:rFonts w:ascii="Calibri" w:hAnsi="Calibri"/>
                <w:lang w:val="pt-BR"/>
              </w:rPr>
              <w:t>/201</w:t>
            </w:r>
            <w:r>
              <w:rPr>
                <w:rFonts w:ascii="Calibri" w:hAnsi="Calibri"/>
                <w:lang w:val="pt-BR"/>
              </w:rPr>
              <w:t>6</w:t>
            </w:r>
          </w:p>
        </w:tc>
        <w:tc>
          <w:tcPr>
            <w:tcW w:w="2241" w:type="pct"/>
          </w:tcPr>
          <w:p w14:paraId="2F65E587" w14:textId="7161F74D" w:rsidR="00562868" w:rsidRPr="001D4FEF" w:rsidRDefault="001661D8" w:rsidP="001661D8">
            <w:pPr>
              <w:pStyle w:val="Tabletext"/>
              <w:jc w:val="center"/>
              <w:rPr>
                <w:rFonts w:ascii="Calibri" w:hAnsi="Calibri"/>
                <w:lang w:val="pt-BR"/>
              </w:rPr>
            </w:pPr>
            <w:r>
              <w:rPr>
                <w:rFonts w:ascii="Calibri" w:hAnsi="Calibri"/>
                <w:lang w:val="pt-BR"/>
              </w:rPr>
              <w:t>Primeira revisão Plano de Teste</w:t>
            </w:r>
          </w:p>
        </w:tc>
        <w:tc>
          <w:tcPr>
            <w:tcW w:w="1379" w:type="pct"/>
          </w:tcPr>
          <w:p w14:paraId="7323414F" w14:textId="56593D28" w:rsidR="00562868" w:rsidRPr="001D4FEF" w:rsidRDefault="001661D8" w:rsidP="001661D8">
            <w:pPr>
              <w:pStyle w:val="SemEspaamento"/>
              <w:jc w:val="center"/>
              <w:rPr>
                <w:lang w:val="pt-BR"/>
              </w:rPr>
            </w:pPr>
            <w:r>
              <w:rPr>
                <w:lang w:val="pt-BR"/>
              </w:rPr>
              <w:t>Jonatas Lima</w:t>
            </w:r>
          </w:p>
        </w:tc>
      </w:tr>
      <w:tr w:rsidR="00773875" w:rsidRPr="001D4FEF" w14:paraId="57513537" w14:textId="77777777" w:rsidTr="00562868">
        <w:tc>
          <w:tcPr>
            <w:tcW w:w="1379" w:type="pct"/>
          </w:tcPr>
          <w:p w14:paraId="4289D12A" w14:textId="611AA91A" w:rsidR="00773875" w:rsidRDefault="008D5CC5" w:rsidP="001661D8">
            <w:pPr>
              <w:pStyle w:val="Tabletext"/>
              <w:jc w:val="center"/>
              <w:rPr>
                <w:rFonts w:ascii="Calibri" w:hAnsi="Calibri"/>
                <w:lang w:val="pt-BR"/>
              </w:rPr>
            </w:pPr>
            <w:r>
              <w:rPr>
                <w:rFonts w:ascii="Calibri" w:hAnsi="Calibri"/>
                <w:lang w:val="pt-BR"/>
              </w:rPr>
              <w:t>30/11</w:t>
            </w:r>
            <w:r w:rsidR="00773875">
              <w:rPr>
                <w:rFonts w:ascii="Calibri" w:hAnsi="Calibri"/>
                <w:lang w:val="pt-BR"/>
              </w:rPr>
              <w:t>/201</w:t>
            </w:r>
            <w:r>
              <w:rPr>
                <w:rFonts w:ascii="Calibri" w:hAnsi="Calibri"/>
                <w:lang w:val="pt-BR"/>
              </w:rPr>
              <w:t>6</w:t>
            </w:r>
          </w:p>
        </w:tc>
        <w:tc>
          <w:tcPr>
            <w:tcW w:w="2241" w:type="pct"/>
          </w:tcPr>
          <w:p w14:paraId="3C2A05F6" w14:textId="2616136C" w:rsidR="00773875" w:rsidRDefault="00773875" w:rsidP="001661D8">
            <w:pPr>
              <w:pStyle w:val="Tabletext"/>
              <w:jc w:val="center"/>
              <w:rPr>
                <w:rFonts w:ascii="Calibri" w:hAnsi="Calibri"/>
                <w:lang w:val="pt-BR"/>
              </w:rPr>
            </w:pPr>
            <w:r>
              <w:rPr>
                <w:rFonts w:ascii="Calibri" w:hAnsi="Calibri"/>
                <w:lang w:val="pt-BR"/>
              </w:rPr>
              <w:t>Exclusão de Requisitos Funcionais</w:t>
            </w:r>
            <w:r w:rsidR="003027B8">
              <w:rPr>
                <w:rFonts w:ascii="Calibri" w:hAnsi="Calibri"/>
                <w:lang w:val="pt-BR"/>
              </w:rPr>
              <w:t xml:space="preserve"> e melhor descrição dos objetivos</w:t>
            </w:r>
          </w:p>
        </w:tc>
        <w:tc>
          <w:tcPr>
            <w:tcW w:w="1379" w:type="pct"/>
          </w:tcPr>
          <w:p w14:paraId="33336FB5" w14:textId="345B8344" w:rsidR="00773875" w:rsidRDefault="00773875" w:rsidP="001661D8">
            <w:pPr>
              <w:pStyle w:val="SemEspaamento"/>
              <w:jc w:val="center"/>
              <w:rPr>
                <w:lang w:val="pt-BR"/>
              </w:rPr>
            </w:pPr>
            <w:r>
              <w:rPr>
                <w:lang w:val="pt-BR"/>
              </w:rPr>
              <w:t>Jonatas Lima</w:t>
            </w:r>
          </w:p>
        </w:tc>
      </w:tr>
    </w:tbl>
    <w:p w14:paraId="0DF50A11" w14:textId="77777777" w:rsidR="001173B8" w:rsidRPr="001D4FEF" w:rsidRDefault="001173B8">
      <w:pPr>
        <w:rPr>
          <w:rFonts w:ascii="Calibri" w:hAnsi="Calibri"/>
          <w:lang w:val="pt-BR"/>
        </w:rPr>
      </w:pPr>
    </w:p>
    <w:p w14:paraId="0C8FEC85" w14:textId="77777777" w:rsidR="001173B8" w:rsidRPr="001D4FEF" w:rsidRDefault="001173B8">
      <w:pPr>
        <w:pStyle w:val="Ttulo"/>
        <w:rPr>
          <w:rFonts w:ascii="Calibri" w:hAnsi="Calibri"/>
          <w:sz w:val="38"/>
          <w:lang w:val="pt-BR"/>
        </w:rPr>
      </w:pPr>
      <w:r w:rsidRPr="001D4FEF">
        <w:rPr>
          <w:rFonts w:ascii="Calibri" w:hAnsi="Calibri"/>
          <w:lang w:val="pt-BR"/>
        </w:rPr>
        <w:br w:type="page"/>
      </w:r>
      <w:r w:rsidRPr="001D4FEF">
        <w:rPr>
          <w:rFonts w:ascii="Calibri" w:hAnsi="Calibri"/>
          <w:sz w:val="38"/>
          <w:lang w:val="pt-BR"/>
        </w:rPr>
        <w:lastRenderedPageBreak/>
        <w:t>Índice</w:t>
      </w:r>
    </w:p>
    <w:p w14:paraId="08716297" w14:textId="77777777" w:rsidR="001173B8" w:rsidRPr="001D4FEF" w:rsidRDefault="001173B8">
      <w:pPr>
        <w:rPr>
          <w:rFonts w:ascii="Calibri" w:hAnsi="Calibri"/>
          <w:sz w:val="22"/>
          <w:lang w:val="pt-BR"/>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1D4FEF">
        <w:rPr>
          <w:rFonts w:ascii="Calibri" w:hAnsi="Calibri"/>
          <w:sz w:val="22"/>
          <w:lang w:val="pt-BR"/>
        </w:rPr>
        <w:fldChar w:fldCharType="begin"/>
      </w:r>
      <w:r w:rsidR="001173B8" w:rsidRPr="001D4FEF">
        <w:rPr>
          <w:rFonts w:ascii="Calibri" w:hAnsi="Calibri"/>
          <w:sz w:val="22"/>
          <w:lang w:val="pt-BR"/>
        </w:rPr>
        <w:instrText xml:space="preserve"> TOC \o "1-3" </w:instrText>
      </w:r>
      <w:r w:rsidRPr="001D4FEF">
        <w:rPr>
          <w:rFonts w:ascii="Calibri" w:hAnsi="Calibri"/>
          <w:sz w:val="22"/>
          <w:lang w:val="pt-BR"/>
        </w:rPr>
        <w:fldChar w:fldCharType="separate"/>
      </w:r>
      <w:r w:rsidR="009F7193" w:rsidRPr="004F32C7">
        <w:rPr>
          <w:rFonts w:ascii="Calibri" w:hAnsi="Calibri"/>
          <w:noProof/>
          <w:lang w:val="pt-BR"/>
        </w:rPr>
        <w:t>1.</w:t>
      </w:r>
      <w:r w:rsidR="009F7193">
        <w:rPr>
          <w:rFonts w:asciiTheme="minorHAnsi" w:eastAsiaTheme="minorEastAsia" w:hAnsiTheme="minorHAnsi" w:cstheme="minorBidi"/>
          <w:b w:val="0"/>
          <w:caps w:val="0"/>
          <w:noProof/>
          <w:sz w:val="24"/>
          <w:szCs w:val="24"/>
          <w:lang w:val="pt-BR" w:eastAsia="ja-JP"/>
        </w:rPr>
        <w:tab/>
      </w:r>
      <w:r w:rsidR="009F7193" w:rsidRPr="004F32C7">
        <w:rPr>
          <w:rFonts w:ascii="Calibri" w:hAnsi="Calibri"/>
          <w:noProof/>
          <w:lang w:val="pt-BR"/>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Identificador do plano de teste</w:t>
      </w:r>
      <w:r>
        <w:rPr>
          <w:noProof/>
        </w:rPr>
        <w:tab/>
      </w:r>
      <w:r>
        <w:rPr>
          <w:noProof/>
        </w:rPr>
        <w:fldChar w:fldCharType="begin"/>
      </w:r>
      <w:r>
        <w:rPr>
          <w:noProof/>
        </w:rPr>
        <w:instrText xml:space="preserve"> PAGEREF _Toc242451437 \h </w:instrText>
      </w:r>
      <w:r>
        <w:rPr>
          <w:noProof/>
        </w:rPr>
      </w:r>
      <w:r>
        <w:rPr>
          <w:noProof/>
        </w:rPr>
        <w:fldChar w:fldCharType="separate"/>
      </w:r>
      <w:r>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Objetivos</w:t>
      </w:r>
      <w:r>
        <w:rPr>
          <w:noProof/>
        </w:rPr>
        <w:tab/>
      </w:r>
      <w:r>
        <w:rPr>
          <w:noProof/>
        </w:rPr>
        <w:fldChar w:fldCharType="begin"/>
      </w:r>
      <w:r>
        <w:rPr>
          <w:noProof/>
        </w:rPr>
        <w:instrText xml:space="preserve"> PAGEREF _Toc242451438 \h </w:instrText>
      </w:r>
      <w:r>
        <w:rPr>
          <w:noProof/>
        </w:rPr>
      </w:r>
      <w:r>
        <w:rPr>
          <w:noProof/>
        </w:rPr>
        <w:fldChar w:fldCharType="separate"/>
      </w:r>
      <w:r>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O Sistema &lt;Projeto&gt;</w:t>
      </w:r>
      <w:r>
        <w:rPr>
          <w:noProof/>
        </w:rPr>
        <w:tab/>
      </w:r>
      <w:r>
        <w:rPr>
          <w:noProof/>
        </w:rPr>
        <w:fldChar w:fldCharType="begin"/>
      </w:r>
      <w:r>
        <w:rPr>
          <w:noProof/>
        </w:rPr>
        <w:instrText xml:space="preserve"> PAGEREF _Toc242451439 \h </w:instrText>
      </w:r>
      <w:r>
        <w:rPr>
          <w:noProof/>
        </w:rPr>
      </w:r>
      <w:r>
        <w:rPr>
          <w:noProof/>
        </w:rPr>
        <w:fldChar w:fldCharType="separate"/>
      </w:r>
      <w:r>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1.4</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Escopo</w:t>
      </w:r>
      <w:r>
        <w:rPr>
          <w:noProof/>
        </w:rPr>
        <w:tab/>
      </w:r>
      <w:r>
        <w:rPr>
          <w:noProof/>
        </w:rPr>
        <w:fldChar w:fldCharType="begin"/>
      </w:r>
      <w:r>
        <w:rPr>
          <w:noProof/>
        </w:rPr>
        <w:instrText xml:space="preserve"> PAGEREF _Toc242451440 \h </w:instrText>
      </w:r>
      <w:r>
        <w:rPr>
          <w:noProof/>
        </w:rPr>
      </w:r>
      <w:r>
        <w:rPr>
          <w:noProof/>
        </w:rPr>
        <w:fldChar w:fldCharType="separate"/>
      </w:r>
      <w:r>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1.5</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Escopo Negativo:</w:t>
      </w:r>
      <w:r>
        <w:rPr>
          <w:noProof/>
        </w:rPr>
        <w:tab/>
      </w:r>
      <w:r>
        <w:rPr>
          <w:noProof/>
        </w:rPr>
        <w:fldChar w:fldCharType="begin"/>
      </w:r>
      <w:r>
        <w:rPr>
          <w:noProof/>
        </w:rPr>
        <w:instrText xml:space="preserve"> PAGEREF _Toc242451441 \h </w:instrText>
      </w:r>
      <w:r>
        <w:rPr>
          <w:noProof/>
        </w:rPr>
      </w:r>
      <w:r>
        <w:rPr>
          <w:noProof/>
        </w:rPr>
        <w:fldChar w:fldCharType="separate"/>
      </w:r>
      <w:r>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1.6</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Referências</w:t>
      </w:r>
      <w:r>
        <w:rPr>
          <w:noProof/>
        </w:rPr>
        <w:tab/>
      </w:r>
      <w:r>
        <w:rPr>
          <w:noProof/>
        </w:rPr>
        <w:fldChar w:fldCharType="begin"/>
      </w:r>
      <w:r>
        <w:rPr>
          <w:noProof/>
        </w:rPr>
        <w:instrText xml:space="preserve"> PAGEREF _Toc242451442 \h </w:instrText>
      </w:r>
      <w:r>
        <w:rPr>
          <w:noProof/>
        </w:rPr>
      </w:r>
      <w:r>
        <w:rPr>
          <w:noProof/>
        </w:rPr>
        <w:fldChar w:fldCharType="separate"/>
      </w:r>
      <w:r>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1.7</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Nível na sequência de teste.</w:t>
      </w:r>
      <w:r>
        <w:rPr>
          <w:noProof/>
        </w:rPr>
        <w:tab/>
      </w:r>
      <w:r>
        <w:rPr>
          <w:noProof/>
        </w:rPr>
        <w:fldChar w:fldCharType="begin"/>
      </w:r>
      <w:r>
        <w:rPr>
          <w:noProof/>
        </w:rPr>
        <w:instrText xml:space="preserve"> PAGEREF _Toc242451443 \h </w:instrText>
      </w:r>
      <w:r>
        <w:rPr>
          <w:noProof/>
        </w:rPr>
      </w:r>
      <w:r>
        <w:rPr>
          <w:noProof/>
        </w:rPr>
        <w:fldChar w:fldCharType="separate"/>
      </w:r>
      <w:r>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2.</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REQUISITOS A TESTAR</w:t>
      </w:r>
      <w:r>
        <w:rPr>
          <w:noProof/>
        </w:rPr>
        <w:tab/>
      </w:r>
      <w:r>
        <w:rPr>
          <w:noProof/>
        </w:rPr>
        <w:fldChar w:fldCharType="begin"/>
      </w:r>
      <w:r>
        <w:rPr>
          <w:noProof/>
        </w:rPr>
        <w:instrText xml:space="preserve"> PAGEREF _Toc242451444 \h </w:instrText>
      </w:r>
      <w:r>
        <w:rPr>
          <w:noProof/>
        </w:rPr>
      </w:r>
      <w:r>
        <w:rPr>
          <w:noProof/>
        </w:rPr>
        <w:fldChar w:fldCharType="separate"/>
      </w:r>
      <w:r>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do Banco de Dados</w:t>
      </w:r>
      <w:r>
        <w:rPr>
          <w:noProof/>
        </w:rPr>
        <w:tab/>
      </w:r>
      <w:r>
        <w:rPr>
          <w:noProof/>
        </w:rPr>
        <w:fldChar w:fldCharType="begin"/>
      </w:r>
      <w:r>
        <w:rPr>
          <w:noProof/>
        </w:rPr>
        <w:instrText xml:space="preserve"> PAGEREF _Toc242451445 \h </w:instrText>
      </w:r>
      <w:r>
        <w:rPr>
          <w:noProof/>
        </w:rPr>
      </w:r>
      <w:r>
        <w:rPr>
          <w:noProof/>
        </w:rPr>
        <w:fldChar w:fldCharType="separate"/>
      </w:r>
      <w:r>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Funcional</w:t>
      </w:r>
      <w:r>
        <w:rPr>
          <w:noProof/>
        </w:rPr>
        <w:tab/>
      </w:r>
      <w:r>
        <w:rPr>
          <w:noProof/>
        </w:rPr>
        <w:fldChar w:fldCharType="begin"/>
      </w:r>
      <w:r>
        <w:rPr>
          <w:noProof/>
        </w:rPr>
        <w:instrText xml:space="preserve"> PAGEREF _Toc242451446 \h </w:instrText>
      </w:r>
      <w:r>
        <w:rPr>
          <w:noProof/>
        </w:rPr>
      </w:r>
      <w:r>
        <w:rPr>
          <w:noProof/>
        </w:rPr>
        <w:fldChar w:fldCharType="separate"/>
      </w:r>
      <w:r>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do Ciclo de Negócios</w:t>
      </w:r>
      <w:r>
        <w:rPr>
          <w:noProof/>
        </w:rPr>
        <w:tab/>
      </w:r>
      <w:r>
        <w:rPr>
          <w:noProof/>
        </w:rPr>
        <w:fldChar w:fldCharType="begin"/>
      </w:r>
      <w:r>
        <w:rPr>
          <w:noProof/>
        </w:rPr>
        <w:instrText xml:space="preserve"> PAGEREF _Toc242451447 \h </w:instrText>
      </w:r>
      <w:r>
        <w:rPr>
          <w:noProof/>
        </w:rPr>
      </w:r>
      <w:r>
        <w:rPr>
          <w:noProof/>
        </w:rPr>
        <w:fldChar w:fldCharType="separate"/>
      </w:r>
      <w:r>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2.4</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da Interface do Usuário</w:t>
      </w:r>
      <w:r>
        <w:rPr>
          <w:noProof/>
        </w:rPr>
        <w:tab/>
      </w:r>
      <w:r>
        <w:rPr>
          <w:noProof/>
        </w:rPr>
        <w:fldChar w:fldCharType="begin"/>
      </w:r>
      <w:r>
        <w:rPr>
          <w:noProof/>
        </w:rPr>
        <w:instrText xml:space="preserve"> PAGEREF _Toc242451448 \h </w:instrText>
      </w:r>
      <w:r>
        <w:rPr>
          <w:noProof/>
        </w:rPr>
      </w:r>
      <w:r>
        <w:rPr>
          <w:noProof/>
        </w:rPr>
        <w:fldChar w:fldCharType="separate"/>
      </w:r>
      <w:r>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2.5</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Performance</w:t>
      </w:r>
      <w:r>
        <w:rPr>
          <w:noProof/>
        </w:rPr>
        <w:tab/>
      </w:r>
      <w:r>
        <w:rPr>
          <w:noProof/>
        </w:rPr>
        <w:fldChar w:fldCharType="begin"/>
      </w:r>
      <w:r>
        <w:rPr>
          <w:noProof/>
        </w:rPr>
        <w:instrText xml:space="preserve"> PAGEREF _Toc242451449 \h </w:instrText>
      </w:r>
      <w:r>
        <w:rPr>
          <w:noProof/>
        </w:rPr>
      </w:r>
      <w:r>
        <w:rPr>
          <w:noProof/>
        </w:rPr>
        <w:fldChar w:fldCharType="separate"/>
      </w:r>
      <w:r>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2.6</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Carga</w:t>
      </w:r>
      <w:r>
        <w:rPr>
          <w:noProof/>
        </w:rPr>
        <w:tab/>
      </w:r>
      <w:r>
        <w:rPr>
          <w:noProof/>
        </w:rPr>
        <w:fldChar w:fldCharType="begin"/>
      </w:r>
      <w:r>
        <w:rPr>
          <w:noProof/>
        </w:rPr>
        <w:instrText xml:space="preserve"> PAGEREF _Toc242451450 \h </w:instrText>
      </w:r>
      <w:r>
        <w:rPr>
          <w:noProof/>
        </w:rPr>
      </w:r>
      <w:r>
        <w:rPr>
          <w:noProof/>
        </w:rPr>
        <w:fldChar w:fldCharType="separate"/>
      </w:r>
      <w:r>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2.7</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Stress</w:t>
      </w:r>
      <w:r>
        <w:rPr>
          <w:noProof/>
        </w:rPr>
        <w:tab/>
      </w:r>
      <w:r>
        <w:rPr>
          <w:noProof/>
        </w:rPr>
        <w:fldChar w:fldCharType="begin"/>
      </w:r>
      <w:r>
        <w:rPr>
          <w:noProof/>
        </w:rPr>
        <w:instrText xml:space="preserve"> PAGEREF _Toc242451451 \h </w:instrText>
      </w:r>
      <w:r>
        <w:rPr>
          <w:noProof/>
        </w:rPr>
      </w:r>
      <w:r>
        <w:rPr>
          <w:noProof/>
        </w:rPr>
        <w:fldChar w:fldCharType="separate"/>
      </w:r>
      <w:r>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2.8</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Segurança e de Controle de Acesso</w:t>
      </w:r>
      <w:r>
        <w:rPr>
          <w:noProof/>
        </w:rPr>
        <w:tab/>
      </w:r>
      <w:r>
        <w:rPr>
          <w:noProof/>
        </w:rPr>
        <w:fldChar w:fldCharType="begin"/>
      </w:r>
      <w:r>
        <w:rPr>
          <w:noProof/>
        </w:rPr>
        <w:instrText xml:space="preserve"> PAGEREF _Toc242451452 \h </w:instrText>
      </w:r>
      <w:r>
        <w:rPr>
          <w:noProof/>
        </w:rPr>
      </w:r>
      <w:r>
        <w:rPr>
          <w:noProof/>
        </w:rPr>
        <w:fldChar w:fldCharType="separate"/>
      </w:r>
      <w:r>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2.9</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Falha/Recuperação</w:t>
      </w:r>
      <w:r>
        <w:rPr>
          <w:noProof/>
        </w:rPr>
        <w:tab/>
      </w:r>
      <w:r>
        <w:rPr>
          <w:noProof/>
        </w:rPr>
        <w:fldChar w:fldCharType="begin"/>
      </w:r>
      <w:r>
        <w:rPr>
          <w:noProof/>
        </w:rPr>
        <w:instrText xml:space="preserve"> PAGEREF _Toc242451453 \h </w:instrText>
      </w:r>
      <w:r>
        <w:rPr>
          <w:noProof/>
        </w:rPr>
      </w:r>
      <w:r>
        <w:rPr>
          <w:noProof/>
        </w:rPr>
        <w:fldChar w:fldCharType="separate"/>
      </w:r>
      <w:r>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2.10</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Instalação</w:t>
      </w:r>
      <w:r>
        <w:rPr>
          <w:noProof/>
        </w:rPr>
        <w:tab/>
      </w:r>
      <w:r>
        <w:rPr>
          <w:noProof/>
        </w:rPr>
        <w:fldChar w:fldCharType="begin"/>
      </w:r>
      <w:r>
        <w:rPr>
          <w:noProof/>
        </w:rPr>
        <w:instrText xml:space="preserve"> PAGEREF _Toc242451454 \h </w:instrText>
      </w:r>
      <w:r>
        <w:rPr>
          <w:noProof/>
        </w:rPr>
      </w:r>
      <w:r>
        <w:rPr>
          <w:noProof/>
        </w:rPr>
        <w:fldChar w:fldCharType="separate"/>
      </w:r>
      <w:r>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3.</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Estratégia de Teste</w:t>
      </w:r>
      <w:r>
        <w:rPr>
          <w:noProof/>
        </w:rPr>
        <w:tab/>
      </w:r>
      <w:r>
        <w:rPr>
          <w:noProof/>
        </w:rPr>
        <w:fldChar w:fldCharType="begin"/>
      </w:r>
      <w:r>
        <w:rPr>
          <w:noProof/>
        </w:rPr>
        <w:instrText xml:space="preserve"> PAGEREF _Toc242451455 \h </w:instrText>
      </w:r>
      <w:r>
        <w:rPr>
          <w:noProof/>
        </w:rPr>
      </w:r>
      <w:r>
        <w:rPr>
          <w:noProof/>
        </w:rPr>
        <w:fldChar w:fldCharType="separate"/>
      </w:r>
      <w:r>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Tipos de Teste</w:t>
      </w:r>
      <w:r>
        <w:rPr>
          <w:noProof/>
        </w:rPr>
        <w:tab/>
      </w:r>
      <w:r>
        <w:rPr>
          <w:noProof/>
        </w:rPr>
        <w:fldChar w:fldCharType="begin"/>
      </w:r>
      <w:r>
        <w:rPr>
          <w:noProof/>
        </w:rPr>
        <w:instrText xml:space="preserve"> PAGEREF _Toc242451456 \h </w:instrText>
      </w:r>
      <w:r>
        <w:rPr>
          <w:noProof/>
        </w:rPr>
      </w:r>
      <w:r>
        <w:rPr>
          <w:noProof/>
        </w:rPr>
        <w:fldChar w:fldCharType="separate"/>
      </w:r>
      <w:r>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3.1.1</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Integridade de Dados e do Banco de Dados</w:t>
      </w:r>
      <w:r>
        <w:rPr>
          <w:noProof/>
        </w:rPr>
        <w:tab/>
      </w:r>
      <w:r>
        <w:rPr>
          <w:noProof/>
        </w:rPr>
        <w:fldChar w:fldCharType="begin"/>
      </w:r>
      <w:r>
        <w:rPr>
          <w:noProof/>
        </w:rPr>
        <w:instrText xml:space="preserve"> PAGEREF _Toc242451457 \h </w:instrText>
      </w:r>
      <w:r>
        <w:rPr>
          <w:noProof/>
        </w:rPr>
      </w:r>
      <w:r>
        <w:rPr>
          <w:noProof/>
        </w:rPr>
        <w:fldChar w:fldCharType="separate"/>
      </w:r>
      <w:r>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3.1.2</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Funcionalidade</w:t>
      </w:r>
      <w:r>
        <w:rPr>
          <w:noProof/>
        </w:rPr>
        <w:tab/>
      </w:r>
      <w:r>
        <w:rPr>
          <w:noProof/>
        </w:rPr>
        <w:fldChar w:fldCharType="begin"/>
      </w:r>
      <w:r>
        <w:rPr>
          <w:noProof/>
        </w:rPr>
        <w:instrText xml:space="preserve"> PAGEREF _Toc242451458 \h </w:instrText>
      </w:r>
      <w:r>
        <w:rPr>
          <w:noProof/>
        </w:rPr>
      </w:r>
      <w:r>
        <w:rPr>
          <w:noProof/>
        </w:rPr>
        <w:fldChar w:fldCharType="separate"/>
      </w:r>
      <w:r>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3.1.3</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da Interface do Usuário</w:t>
      </w:r>
      <w:r>
        <w:rPr>
          <w:noProof/>
        </w:rPr>
        <w:tab/>
      </w:r>
      <w:r>
        <w:rPr>
          <w:noProof/>
        </w:rPr>
        <w:fldChar w:fldCharType="begin"/>
      </w:r>
      <w:r>
        <w:rPr>
          <w:noProof/>
        </w:rPr>
        <w:instrText xml:space="preserve"> PAGEREF _Toc242451459 \h </w:instrText>
      </w:r>
      <w:r>
        <w:rPr>
          <w:noProof/>
        </w:rPr>
      </w:r>
      <w:r>
        <w:rPr>
          <w:noProof/>
        </w:rPr>
        <w:fldChar w:fldCharType="separate"/>
      </w:r>
      <w:r>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3.1.4</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Performance</w:t>
      </w:r>
      <w:r>
        <w:rPr>
          <w:noProof/>
        </w:rPr>
        <w:tab/>
      </w:r>
      <w:r>
        <w:rPr>
          <w:noProof/>
        </w:rPr>
        <w:fldChar w:fldCharType="begin"/>
      </w:r>
      <w:r>
        <w:rPr>
          <w:noProof/>
        </w:rPr>
        <w:instrText xml:space="preserve"> PAGEREF _Toc242451460 \h </w:instrText>
      </w:r>
      <w:r>
        <w:rPr>
          <w:noProof/>
        </w:rPr>
      </w:r>
      <w:r>
        <w:rPr>
          <w:noProof/>
        </w:rPr>
        <w:fldChar w:fldCharType="separate"/>
      </w:r>
      <w:r>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3.1.5</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Carga</w:t>
      </w:r>
      <w:r>
        <w:rPr>
          <w:noProof/>
        </w:rPr>
        <w:tab/>
      </w:r>
      <w:r>
        <w:rPr>
          <w:noProof/>
        </w:rPr>
        <w:fldChar w:fldCharType="begin"/>
      </w:r>
      <w:r>
        <w:rPr>
          <w:noProof/>
        </w:rPr>
        <w:instrText xml:space="preserve"> PAGEREF _Toc242451461 \h </w:instrText>
      </w:r>
      <w:r>
        <w:rPr>
          <w:noProof/>
        </w:rPr>
      </w:r>
      <w:r>
        <w:rPr>
          <w:noProof/>
        </w:rPr>
        <w:fldChar w:fldCharType="separate"/>
      </w:r>
      <w:r>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3.1.6</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Segurança e Controle de Acesso</w:t>
      </w:r>
      <w:r>
        <w:rPr>
          <w:noProof/>
        </w:rPr>
        <w:tab/>
      </w:r>
      <w:r>
        <w:rPr>
          <w:noProof/>
        </w:rPr>
        <w:fldChar w:fldCharType="begin"/>
      </w:r>
      <w:r>
        <w:rPr>
          <w:noProof/>
        </w:rPr>
        <w:instrText xml:space="preserve"> PAGEREF _Toc242451462 \h </w:instrText>
      </w:r>
      <w:r>
        <w:rPr>
          <w:noProof/>
        </w:rPr>
      </w:r>
      <w:r>
        <w:rPr>
          <w:noProof/>
        </w:rPr>
        <w:fldChar w:fldCharType="separate"/>
      </w:r>
      <w:r>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3.1.7</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Instalação</w:t>
      </w:r>
      <w:r>
        <w:rPr>
          <w:noProof/>
        </w:rPr>
        <w:tab/>
      </w:r>
      <w:r>
        <w:rPr>
          <w:noProof/>
        </w:rPr>
        <w:fldChar w:fldCharType="begin"/>
      </w:r>
      <w:r>
        <w:rPr>
          <w:noProof/>
        </w:rPr>
        <w:instrText xml:space="preserve"> PAGEREF _Toc242451463 \h </w:instrText>
      </w:r>
      <w:r>
        <w:rPr>
          <w:noProof/>
        </w:rPr>
      </w:r>
      <w:r>
        <w:rPr>
          <w:noProof/>
        </w:rPr>
        <w:fldChar w:fldCharType="separate"/>
      </w:r>
      <w:r>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Ferramentas</w:t>
      </w:r>
      <w:r>
        <w:rPr>
          <w:noProof/>
        </w:rPr>
        <w:tab/>
      </w:r>
      <w:r>
        <w:rPr>
          <w:noProof/>
        </w:rPr>
        <w:fldChar w:fldCharType="begin"/>
      </w:r>
      <w:r>
        <w:rPr>
          <w:noProof/>
        </w:rPr>
        <w:instrText xml:space="preserve"> PAGEREF _Toc242451464 \h </w:instrText>
      </w:r>
      <w:r>
        <w:rPr>
          <w:noProof/>
        </w:rPr>
      </w:r>
      <w:r>
        <w:rPr>
          <w:noProof/>
        </w:rPr>
        <w:fldChar w:fldCharType="separate"/>
      </w:r>
      <w:r>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Riscos</w:t>
      </w:r>
      <w:r>
        <w:rPr>
          <w:noProof/>
        </w:rPr>
        <w:tab/>
      </w:r>
      <w:r>
        <w:rPr>
          <w:noProof/>
        </w:rPr>
        <w:fldChar w:fldCharType="begin"/>
      </w:r>
      <w:r>
        <w:rPr>
          <w:noProof/>
        </w:rPr>
        <w:instrText xml:space="preserve"> PAGEREF _Toc242451465 \h </w:instrText>
      </w:r>
      <w:r>
        <w:rPr>
          <w:noProof/>
        </w:rPr>
      </w:r>
      <w:r>
        <w:rPr>
          <w:noProof/>
        </w:rPr>
        <w:fldChar w:fldCharType="separate"/>
      </w:r>
      <w:r>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4.</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Requisitos de suspensão e retomada</w:t>
      </w:r>
      <w:r>
        <w:rPr>
          <w:noProof/>
        </w:rPr>
        <w:tab/>
      </w:r>
      <w:r>
        <w:rPr>
          <w:noProof/>
        </w:rPr>
        <w:fldChar w:fldCharType="begin"/>
      </w:r>
      <w:r>
        <w:rPr>
          <w:noProof/>
        </w:rPr>
        <w:instrText xml:space="preserve"> PAGEREF _Toc242451466 \h </w:instrText>
      </w:r>
      <w:r>
        <w:rPr>
          <w:noProof/>
        </w:rPr>
      </w:r>
      <w:r>
        <w:rPr>
          <w:noProof/>
        </w:rPr>
        <w:fldChar w:fldCharType="separate"/>
      </w:r>
      <w:r>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5.</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Matriz de rastreabilidade</w:t>
      </w:r>
      <w:r>
        <w:rPr>
          <w:noProof/>
        </w:rPr>
        <w:tab/>
      </w:r>
      <w:r>
        <w:rPr>
          <w:noProof/>
        </w:rPr>
        <w:fldChar w:fldCharType="begin"/>
      </w:r>
      <w:r>
        <w:rPr>
          <w:noProof/>
        </w:rPr>
        <w:instrText xml:space="preserve"> PAGEREF _Toc242451467 \h </w:instrText>
      </w:r>
      <w:r>
        <w:rPr>
          <w:noProof/>
        </w:rPr>
      </w:r>
      <w:r>
        <w:rPr>
          <w:noProof/>
        </w:rPr>
        <w:fldChar w:fldCharType="separate"/>
      </w:r>
      <w:r>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6.</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Responsabilidades</w:t>
      </w:r>
      <w:r>
        <w:rPr>
          <w:noProof/>
        </w:rPr>
        <w:tab/>
      </w:r>
      <w:r>
        <w:rPr>
          <w:noProof/>
        </w:rPr>
        <w:fldChar w:fldCharType="begin"/>
      </w:r>
      <w:r>
        <w:rPr>
          <w:noProof/>
        </w:rPr>
        <w:instrText xml:space="preserve"> PAGEREF _Toc242451468 \h </w:instrText>
      </w:r>
      <w:r>
        <w:rPr>
          <w:noProof/>
        </w:rPr>
      </w:r>
      <w:r>
        <w:rPr>
          <w:noProof/>
        </w:rPr>
        <w:fldChar w:fldCharType="separate"/>
      </w:r>
      <w:r>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7.</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Necessidade treinamento da equipe</w:t>
      </w:r>
      <w:r>
        <w:rPr>
          <w:noProof/>
        </w:rPr>
        <w:tab/>
      </w:r>
      <w:r>
        <w:rPr>
          <w:noProof/>
        </w:rPr>
        <w:fldChar w:fldCharType="begin"/>
      </w:r>
      <w:r>
        <w:rPr>
          <w:noProof/>
        </w:rPr>
        <w:instrText xml:space="preserve"> PAGEREF _Toc242451469 \h </w:instrText>
      </w:r>
      <w:r>
        <w:rPr>
          <w:noProof/>
        </w:rPr>
      </w:r>
      <w:r>
        <w:rPr>
          <w:noProof/>
        </w:rPr>
        <w:fldChar w:fldCharType="separate"/>
      </w:r>
      <w:r>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8.</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9.</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lang w:val="pt-BR"/>
        </w:rPr>
      </w:pPr>
      <w:r w:rsidRPr="001D4FEF">
        <w:rPr>
          <w:rFonts w:ascii="Calibri" w:hAnsi="Calibri"/>
          <w:sz w:val="22"/>
          <w:lang w:val="pt-BR"/>
        </w:rPr>
        <w:fldChar w:fldCharType="end"/>
      </w:r>
      <w:r w:rsidR="001173B8" w:rsidRPr="001D4FEF">
        <w:rPr>
          <w:rFonts w:ascii="Calibri" w:hAnsi="Calibri"/>
          <w:sz w:val="22"/>
          <w:lang w:val="pt-BR"/>
        </w:rPr>
        <w:br w:type="page"/>
      </w:r>
    </w:p>
    <w:p w14:paraId="21DFD108" w14:textId="77777777" w:rsidR="001173B8" w:rsidRPr="001D4FEF" w:rsidRDefault="001173B8">
      <w:pPr>
        <w:pStyle w:val="Ttulo1"/>
        <w:rPr>
          <w:rFonts w:ascii="Calibri" w:hAnsi="Calibri"/>
          <w:sz w:val="26"/>
          <w:lang w:val="pt-BR"/>
        </w:rPr>
      </w:pPr>
      <w:bookmarkStart w:id="1" w:name="_Toc242451436"/>
      <w:r w:rsidRPr="001D4FEF">
        <w:rPr>
          <w:rFonts w:ascii="Calibri" w:hAnsi="Calibri"/>
          <w:sz w:val="26"/>
          <w:lang w:val="pt-BR"/>
        </w:rPr>
        <w:lastRenderedPageBreak/>
        <w:t>Introdução</w:t>
      </w:r>
      <w:bookmarkEnd w:id="1"/>
    </w:p>
    <w:p w14:paraId="2262EFEF" w14:textId="77777777" w:rsidR="009D3D4F" w:rsidRPr="001D4FEF" w:rsidRDefault="009D3D4F" w:rsidP="009D3D4F">
      <w:pPr>
        <w:rPr>
          <w:lang w:val="pt-BR"/>
        </w:rPr>
      </w:pPr>
    </w:p>
    <w:p w14:paraId="489B5700" w14:textId="77777777" w:rsidR="009D3D4F" w:rsidRDefault="009D3D4F" w:rsidP="009D3D4F">
      <w:pPr>
        <w:pStyle w:val="Ttulo2"/>
        <w:rPr>
          <w:rFonts w:ascii="Calibri" w:hAnsi="Calibri"/>
          <w:sz w:val="22"/>
          <w:lang w:val="pt-BR"/>
        </w:rPr>
      </w:pPr>
      <w:bookmarkStart w:id="2" w:name="_Toc242451437"/>
      <w:r w:rsidRPr="001D4FEF">
        <w:rPr>
          <w:rFonts w:ascii="Calibri" w:hAnsi="Calibri"/>
          <w:sz w:val="22"/>
          <w:lang w:val="pt-BR"/>
        </w:rPr>
        <w:t>Identificador do plano de teste</w:t>
      </w:r>
      <w:bookmarkEnd w:id="2"/>
    </w:p>
    <w:p w14:paraId="20AFD74C" w14:textId="772A414B" w:rsidR="009D3D4F" w:rsidRDefault="001661D8" w:rsidP="001661D8">
      <w:pPr>
        <w:pStyle w:val="Corpodetexto"/>
        <w:jc w:val="both"/>
        <w:rPr>
          <w:rFonts w:ascii="Calibri" w:hAnsi="Calibri"/>
          <w:sz w:val="22"/>
          <w:lang w:val="pt-BR"/>
        </w:rPr>
      </w:pPr>
      <w:r w:rsidRPr="001661D8">
        <w:rPr>
          <w:rFonts w:ascii="Calibri" w:hAnsi="Calibri"/>
          <w:sz w:val="22"/>
          <w:lang w:val="pt-BR"/>
        </w:rPr>
        <w:t>PlanoDeTeste_</w:t>
      </w:r>
      <w:r w:rsidR="004B240B">
        <w:rPr>
          <w:rFonts w:ascii="Calibri" w:hAnsi="Calibri"/>
          <w:sz w:val="22"/>
          <w:lang w:val="pt-BR"/>
        </w:rPr>
        <w:t>Biblioteca</w:t>
      </w:r>
      <w:r w:rsidRPr="001661D8">
        <w:rPr>
          <w:rFonts w:ascii="Calibri" w:hAnsi="Calibri"/>
          <w:sz w:val="22"/>
          <w:lang w:val="pt-BR"/>
        </w:rPr>
        <w:t>.docx</w:t>
      </w:r>
    </w:p>
    <w:p w14:paraId="66B1135B" w14:textId="77777777" w:rsidR="001661D8" w:rsidRPr="001661D8" w:rsidRDefault="001661D8" w:rsidP="001661D8">
      <w:pPr>
        <w:pStyle w:val="Corpodetexto"/>
        <w:jc w:val="both"/>
        <w:rPr>
          <w:rFonts w:ascii="Calibri" w:hAnsi="Calibri"/>
          <w:sz w:val="22"/>
          <w:lang w:val="pt-BR"/>
        </w:rPr>
      </w:pPr>
    </w:p>
    <w:p w14:paraId="14E33217" w14:textId="77777777" w:rsidR="001173B8" w:rsidRPr="001D4FEF" w:rsidRDefault="001173B8">
      <w:pPr>
        <w:pStyle w:val="Ttulo2"/>
        <w:rPr>
          <w:rFonts w:ascii="Calibri" w:hAnsi="Calibri"/>
          <w:sz w:val="22"/>
          <w:lang w:val="pt-BR"/>
        </w:rPr>
      </w:pPr>
      <w:bookmarkStart w:id="3" w:name="_Toc242451438"/>
      <w:r w:rsidRPr="001D4FEF">
        <w:rPr>
          <w:rFonts w:ascii="Calibri" w:hAnsi="Calibri"/>
          <w:sz w:val="22"/>
          <w:lang w:val="pt-BR"/>
        </w:rPr>
        <w:t>Objetivos</w:t>
      </w:r>
      <w:bookmarkEnd w:id="3"/>
    </w:p>
    <w:p w14:paraId="6B0547A9" w14:textId="6340B5A6" w:rsidR="001173B8" w:rsidRDefault="00A41140" w:rsidP="00A41140">
      <w:pPr>
        <w:pStyle w:val="Corpodetexto"/>
        <w:jc w:val="both"/>
        <w:rPr>
          <w:rFonts w:ascii="Calibri" w:hAnsi="Calibri"/>
          <w:sz w:val="22"/>
          <w:lang w:val="pt-BR"/>
        </w:rPr>
      </w:pPr>
      <w:r>
        <w:rPr>
          <w:rFonts w:ascii="Calibri" w:hAnsi="Calibri"/>
          <w:sz w:val="22"/>
          <w:lang w:val="pt-BR"/>
        </w:rPr>
        <w:t xml:space="preserve">O documento </w:t>
      </w:r>
      <w:r w:rsidR="00415152">
        <w:rPr>
          <w:rFonts w:ascii="Calibri" w:hAnsi="Calibri"/>
          <w:sz w:val="22"/>
          <w:lang w:val="pt-BR"/>
        </w:rPr>
        <w:t>Plano de Teste</w:t>
      </w:r>
      <w:r w:rsidR="004B240B">
        <w:rPr>
          <w:rFonts w:ascii="Calibri" w:hAnsi="Calibri"/>
          <w:sz w:val="22"/>
          <w:lang w:val="pt-BR"/>
        </w:rPr>
        <w:t xml:space="preserve"> do software SGB</w:t>
      </w:r>
      <w:r>
        <w:rPr>
          <w:rFonts w:ascii="Calibri" w:hAnsi="Calibri"/>
          <w:sz w:val="22"/>
          <w:lang w:val="pt-BR"/>
        </w:rPr>
        <w:t xml:space="preserve"> (Sistema de </w:t>
      </w:r>
      <w:r w:rsidR="004B240B">
        <w:rPr>
          <w:rFonts w:ascii="Calibri" w:hAnsi="Calibri"/>
          <w:sz w:val="22"/>
          <w:lang w:val="pt-BR"/>
        </w:rPr>
        <w:t xml:space="preserve">Gestão </w:t>
      </w:r>
      <w:r>
        <w:rPr>
          <w:rFonts w:ascii="Calibri" w:hAnsi="Calibri"/>
          <w:sz w:val="22"/>
          <w:lang w:val="pt-BR"/>
        </w:rPr>
        <w:t xml:space="preserve">para </w:t>
      </w:r>
      <w:r w:rsidR="004B240B">
        <w:rPr>
          <w:rFonts w:ascii="Calibri" w:hAnsi="Calibri"/>
          <w:sz w:val="22"/>
          <w:lang w:val="pt-BR"/>
        </w:rPr>
        <w:t>Bibliotecas</w:t>
      </w:r>
      <w:r>
        <w:rPr>
          <w:rFonts w:ascii="Calibri" w:hAnsi="Calibri"/>
          <w:sz w:val="22"/>
          <w:lang w:val="pt-BR"/>
        </w:rPr>
        <w:t>) tem como objetivo listar os Requisitos que serão testados recomendando e descrevendo as estratégias a serem empregadas nesses testes. Este documento também identifica os recursos necessários e disponibiliza uma estimativa dos esforços de teste.</w:t>
      </w:r>
    </w:p>
    <w:p w14:paraId="71B7626E" w14:textId="77777777" w:rsidR="00AB6223" w:rsidRPr="001D4FEF" w:rsidRDefault="00AB6223">
      <w:pPr>
        <w:pStyle w:val="Corpodetexto"/>
        <w:rPr>
          <w:rFonts w:ascii="Calibri" w:hAnsi="Calibri"/>
          <w:sz w:val="22"/>
          <w:lang w:val="pt-BR"/>
        </w:rPr>
      </w:pPr>
    </w:p>
    <w:p w14:paraId="0DE0661C" w14:textId="5142ADF6" w:rsidR="001173B8" w:rsidRPr="00AB6223" w:rsidRDefault="00BB2EFD" w:rsidP="00AB6223">
      <w:pPr>
        <w:pStyle w:val="Ttulo2"/>
        <w:rPr>
          <w:rFonts w:ascii="Calibri" w:hAnsi="Calibri"/>
          <w:sz w:val="22"/>
          <w:lang w:val="pt-BR"/>
        </w:rPr>
      </w:pPr>
      <w:bookmarkStart w:id="4" w:name="_Toc242451439"/>
      <w:r>
        <w:rPr>
          <w:rFonts w:ascii="Calibri" w:hAnsi="Calibri"/>
          <w:sz w:val="22"/>
          <w:lang w:val="pt-BR"/>
        </w:rPr>
        <w:t xml:space="preserve">Sistema de </w:t>
      </w:r>
      <w:r w:rsidR="00300377">
        <w:rPr>
          <w:rFonts w:ascii="Calibri" w:hAnsi="Calibri"/>
          <w:sz w:val="22"/>
          <w:lang w:val="pt-BR"/>
        </w:rPr>
        <w:t>Gestão</w:t>
      </w:r>
      <w:r>
        <w:rPr>
          <w:rFonts w:ascii="Calibri" w:hAnsi="Calibri"/>
          <w:sz w:val="22"/>
          <w:lang w:val="pt-BR"/>
        </w:rPr>
        <w:t xml:space="preserve"> para </w:t>
      </w:r>
      <w:bookmarkEnd w:id="4"/>
      <w:r w:rsidR="00300377">
        <w:rPr>
          <w:rFonts w:ascii="Calibri" w:hAnsi="Calibri"/>
          <w:sz w:val="22"/>
          <w:lang w:val="pt-BR"/>
        </w:rPr>
        <w:t>Bibliotecas</w:t>
      </w:r>
    </w:p>
    <w:p w14:paraId="74B9EC87" w14:textId="5ADD1B38" w:rsidR="001173B8" w:rsidRPr="001D4FEF" w:rsidRDefault="00BB2EFD" w:rsidP="00BB2EFD">
      <w:pPr>
        <w:pStyle w:val="Corpodetexto"/>
        <w:ind w:left="709" w:right="146"/>
        <w:jc w:val="both"/>
        <w:rPr>
          <w:rFonts w:ascii="Calibri" w:hAnsi="Calibri"/>
          <w:sz w:val="22"/>
          <w:szCs w:val="22"/>
          <w:lang w:val="pt-BR"/>
        </w:rPr>
      </w:pPr>
      <w:r>
        <w:rPr>
          <w:rFonts w:ascii="Calibri" w:hAnsi="Calibri"/>
          <w:sz w:val="22"/>
          <w:szCs w:val="22"/>
          <w:lang w:val="pt-BR"/>
        </w:rPr>
        <w:t xml:space="preserve">Este projeto tem como objetivo criar uma ferramenta capaz de auxiliar </w:t>
      </w:r>
      <w:r w:rsidR="006800C8">
        <w:rPr>
          <w:rFonts w:ascii="Calibri" w:hAnsi="Calibri"/>
          <w:sz w:val="22"/>
          <w:szCs w:val="22"/>
          <w:lang w:val="pt-BR"/>
        </w:rPr>
        <w:t>na organização e</w:t>
      </w:r>
      <w:r>
        <w:rPr>
          <w:rFonts w:ascii="Calibri" w:hAnsi="Calibri"/>
          <w:sz w:val="22"/>
          <w:szCs w:val="22"/>
          <w:lang w:val="pt-BR"/>
        </w:rPr>
        <w:t xml:space="preserve"> </w:t>
      </w:r>
      <w:r w:rsidR="00415152">
        <w:rPr>
          <w:rFonts w:ascii="Calibri" w:hAnsi="Calibri"/>
          <w:sz w:val="22"/>
          <w:szCs w:val="22"/>
          <w:lang w:val="pt-BR"/>
        </w:rPr>
        <w:t>n</w:t>
      </w:r>
      <w:r>
        <w:rPr>
          <w:rFonts w:ascii="Calibri" w:hAnsi="Calibri"/>
          <w:sz w:val="22"/>
          <w:szCs w:val="22"/>
          <w:lang w:val="pt-BR"/>
        </w:rPr>
        <w:t>o acompanhamento d</w:t>
      </w:r>
      <w:r w:rsidR="006800C8">
        <w:rPr>
          <w:rFonts w:ascii="Calibri" w:hAnsi="Calibri"/>
          <w:sz w:val="22"/>
          <w:szCs w:val="22"/>
          <w:lang w:val="pt-BR"/>
        </w:rPr>
        <w:t>as</w:t>
      </w:r>
      <w:r w:rsidR="00415152">
        <w:rPr>
          <w:rFonts w:ascii="Calibri" w:hAnsi="Calibri"/>
          <w:sz w:val="22"/>
          <w:szCs w:val="22"/>
          <w:lang w:val="pt-BR"/>
        </w:rPr>
        <w:t xml:space="preserve"> </w:t>
      </w:r>
      <w:r>
        <w:rPr>
          <w:rFonts w:ascii="Calibri" w:hAnsi="Calibri"/>
          <w:sz w:val="22"/>
          <w:szCs w:val="22"/>
          <w:lang w:val="pt-BR"/>
        </w:rPr>
        <w:t xml:space="preserve">atividades </w:t>
      </w:r>
      <w:r w:rsidR="006800C8">
        <w:rPr>
          <w:rFonts w:ascii="Calibri" w:hAnsi="Calibri"/>
          <w:sz w:val="22"/>
          <w:szCs w:val="22"/>
          <w:lang w:val="pt-BR"/>
        </w:rPr>
        <w:t>prestada</w:t>
      </w:r>
      <w:r>
        <w:rPr>
          <w:rFonts w:ascii="Calibri" w:hAnsi="Calibri"/>
          <w:sz w:val="22"/>
          <w:szCs w:val="22"/>
          <w:lang w:val="pt-BR"/>
        </w:rPr>
        <w:t xml:space="preserve">s </w:t>
      </w:r>
      <w:r w:rsidR="00415152">
        <w:rPr>
          <w:rFonts w:ascii="Calibri" w:hAnsi="Calibri"/>
          <w:sz w:val="22"/>
          <w:szCs w:val="22"/>
          <w:lang w:val="pt-BR"/>
        </w:rPr>
        <w:t xml:space="preserve">por uma </w:t>
      </w:r>
      <w:r w:rsidR="006800C8">
        <w:rPr>
          <w:rFonts w:ascii="Calibri" w:hAnsi="Calibri"/>
          <w:sz w:val="22"/>
          <w:szCs w:val="22"/>
          <w:lang w:val="pt-BR"/>
        </w:rPr>
        <w:t>biblioteca</w:t>
      </w:r>
      <w:r w:rsidR="00E17650">
        <w:rPr>
          <w:rFonts w:ascii="Calibri" w:hAnsi="Calibri"/>
          <w:sz w:val="22"/>
          <w:szCs w:val="22"/>
          <w:lang w:val="pt-BR"/>
        </w:rPr>
        <w:t>. T</w:t>
      </w:r>
      <w:r>
        <w:rPr>
          <w:rFonts w:ascii="Calibri" w:hAnsi="Calibri"/>
          <w:sz w:val="22"/>
          <w:szCs w:val="22"/>
          <w:lang w:val="pt-BR"/>
        </w:rPr>
        <w:t xml:space="preserve">ais como, </w:t>
      </w:r>
      <w:r w:rsidR="00FC352F">
        <w:rPr>
          <w:rFonts w:ascii="Calibri" w:hAnsi="Calibri"/>
          <w:sz w:val="22"/>
          <w:szCs w:val="22"/>
          <w:lang w:val="pt-BR"/>
        </w:rPr>
        <w:t xml:space="preserve">criar o cadastro de </w:t>
      </w:r>
      <w:r w:rsidR="006800C8">
        <w:rPr>
          <w:rFonts w:ascii="Calibri" w:hAnsi="Calibri"/>
          <w:sz w:val="22"/>
          <w:szCs w:val="22"/>
          <w:lang w:val="pt-BR"/>
        </w:rPr>
        <w:t>pessoas e livros</w:t>
      </w:r>
      <w:r w:rsidR="00FC352F">
        <w:rPr>
          <w:rFonts w:ascii="Calibri" w:hAnsi="Calibri"/>
          <w:sz w:val="22"/>
          <w:szCs w:val="22"/>
          <w:lang w:val="pt-BR"/>
        </w:rPr>
        <w:t xml:space="preserve">, </w:t>
      </w:r>
      <w:r w:rsidR="006800C8">
        <w:rPr>
          <w:rFonts w:ascii="Calibri" w:hAnsi="Calibri"/>
          <w:sz w:val="22"/>
          <w:szCs w:val="22"/>
          <w:lang w:val="pt-BR"/>
        </w:rPr>
        <w:t>controlar</w:t>
      </w:r>
      <w:r w:rsidR="006800C8" w:rsidRPr="006800C8">
        <w:rPr>
          <w:rFonts w:ascii="Calibri" w:hAnsi="Calibri"/>
          <w:sz w:val="22"/>
          <w:szCs w:val="22"/>
          <w:lang w:val="pt-BR"/>
        </w:rPr>
        <w:t xml:space="preserve"> </w:t>
      </w:r>
      <w:r w:rsidR="006800C8">
        <w:rPr>
          <w:rFonts w:ascii="Calibri" w:hAnsi="Calibri"/>
          <w:sz w:val="22"/>
          <w:szCs w:val="22"/>
          <w:lang w:val="pt-BR"/>
        </w:rPr>
        <w:t>os</w:t>
      </w:r>
      <w:r w:rsidR="006800C8" w:rsidRPr="006800C8">
        <w:rPr>
          <w:rFonts w:ascii="Calibri" w:hAnsi="Calibri"/>
          <w:sz w:val="22"/>
          <w:szCs w:val="22"/>
          <w:lang w:val="pt-BR"/>
        </w:rPr>
        <w:t xml:space="preserve"> empréstimos, devolução e catalogação por identificação</w:t>
      </w:r>
      <w:r w:rsidR="00B30770">
        <w:rPr>
          <w:rFonts w:ascii="Calibri" w:hAnsi="Calibri"/>
          <w:sz w:val="22"/>
          <w:szCs w:val="22"/>
          <w:lang w:val="pt-BR"/>
        </w:rPr>
        <w:t xml:space="preserve">, e por fim, </w:t>
      </w:r>
      <w:r w:rsidR="00E17650">
        <w:rPr>
          <w:rFonts w:ascii="Calibri" w:hAnsi="Calibri"/>
          <w:sz w:val="22"/>
          <w:szCs w:val="22"/>
          <w:lang w:val="pt-BR"/>
        </w:rPr>
        <w:t xml:space="preserve">gerenciar os </w:t>
      </w:r>
      <w:r w:rsidR="00B30770">
        <w:rPr>
          <w:rFonts w:ascii="Calibri" w:hAnsi="Calibri"/>
          <w:sz w:val="22"/>
          <w:szCs w:val="22"/>
          <w:lang w:val="pt-BR"/>
        </w:rPr>
        <w:t>pagamentos</w:t>
      </w:r>
      <w:r w:rsidR="00E17650">
        <w:rPr>
          <w:rFonts w:ascii="Calibri" w:hAnsi="Calibri"/>
          <w:sz w:val="22"/>
          <w:szCs w:val="22"/>
          <w:lang w:val="pt-BR"/>
        </w:rPr>
        <w:t xml:space="preserve"> </w:t>
      </w:r>
      <w:r w:rsidR="006800C8">
        <w:rPr>
          <w:rFonts w:ascii="Calibri" w:hAnsi="Calibri"/>
          <w:sz w:val="22"/>
          <w:szCs w:val="22"/>
          <w:lang w:val="pt-BR"/>
        </w:rPr>
        <w:t>por atraso na entrega</w:t>
      </w:r>
      <w:r w:rsidR="00B30770">
        <w:rPr>
          <w:rFonts w:ascii="Calibri" w:hAnsi="Calibri"/>
          <w:sz w:val="22"/>
          <w:szCs w:val="22"/>
          <w:lang w:val="pt-BR"/>
        </w:rPr>
        <w:t xml:space="preserve">. Tudo isso </w:t>
      </w:r>
      <w:r>
        <w:rPr>
          <w:rFonts w:ascii="Calibri" w:hAnsi="Calibri"/>
          <w:sz w:val="22"/>
          <w:szCs w:val="22"/>
          <w:lang w:val="pt-BR"/>
        </w:rPr>
        <w:t>visando a melhoria na qu</w:t>
      </w:r>
      <w:r w:rsidR="001661D8">
        <w:rPr>
          <w:rFonts w:ascii="Calibri" w:hAnsi="Calibri"/>
          <w:sz w:val="22"/>
          <w:szCs w:val="22"/>
          <w:lang w:val="pt-BR"/>
        </w:rPr>
        <w:t>alidade dos serviços.</w:t>
      </w:r>
    </w:p>
    <w:p w14:paraId="1BB3E544" w14:textId="77777777" w:rsidR="006968C7" w:rsidRPr="001D4FEF" w:rsidRDefault="006968C7" w:rsidP="001173B8">
      <w:pPr>
        <w:pStyle w:val="Corpodetexto"/>
        <w:ind w:left="709" w:right="146"/>
        <w:jc w:val="both"/>
        <w:rPr>
          <w:rFonts w:ascii="Calibri" w:hAnsi="Calibri"/>
          <w:sz w:val="22"/>
          <w:szCs w:val="22"/>
          <w:lang w:val="pt-BR"/>
        </w:rPr>
      </w:pPr>
    </w:p>
    <w:p w14:paraId="5F6F1CAC" w14:textId="77777777" w:rsidR="001173B8" w:rsidRPr="001D4FEF" w:rsidRDefault="001173B8">
      <w:pPr>
        <w:pStyle w:val="Ttulo2"/>
        <w:rPr>
          <w:rFonts w:ascii="Calibri" w:hAnsi="Calibri"/>
          <w:sz w:val="22"/>
          <w:lang w:val="pt-BR"/>
        </w:rPr>
      </w:pPr>
      <w:bookmarkStart w:id="5" w:name="_Toc242451440"/>
      <w:r w:rsidRPr="001D4FEF">
        <w:rPr>
          <w:rFonts w:ascii="Calibri" w:hAnsi="Calibri"/>
          <w:sz w:val="22"/>
          <w:lang w:val="pt-BR"/>
        </w:rPr>
        <w:t>Escopo</w:t>
      </w:r>
      <w:bookmarkEnd w:id="5"/>
    </w:p>
    <w:p w14:paraId="640ABDB1" w14:textId="738B2BFF" w:rsidR="00B07E44" w:rsidRDefault="0054406E" w:rsidP="00EF4372">
      <w:pPr>
        <w:tabs>
          <w:tab w:val="left" w:pos="9214"/>
        </w:tabs>
        <w:ind w:left="709" w:right="4"/>
        <w:jc w:val="both"/>
        <w:rPr>
          <w:rFonts w:ascii="Calibri" w:hAnsi="Calibri"/>
          <w:sz w:val="22"/>
          <w:lang w:val="pt-BR"/>
        </w:rPr>
      </w:pPr>
      <w:bookmarkStart w:id="6" w:name="_Toc314978531"/>
      <w:bookmarkStart w:id="7" w:name="_Toc324843637"/>
      <w:bookmarkStart w:id="8" w:name="_Toc324851944"/>
      <w:bookmarkStart w:id="9" w:name="_Toc324915527"/>
      <w:bookmarkStart w:id="10" w:name="_Toc433104440"/>
      <w:r w:rsidRPr="0054406E">
        <w:rPr>
          <w:rFonts w:ascii="Calibri" w:hAnsi="Calibri"/>
          <w:sz w:val="22"/>
          <w:lang w:val="pt-BR"/>
        </w:rPr>
        <w:t xml:space="preserve">Este documento tem como escopo, tratar da abordagem de testes caixa preta, tratar dos </w:t>
      </w:r>
      <w:r>
        <w:rPr>
          <w:rFonts w:ascii="Calibri" w:hAnsi="Calibri"/>
          <w:sz w:val="22"/>
          <w:lang w:val="pt-BR"/>
        </w:rPr>
        <w:t>níveis</w:t>
      </w:r>
      <w:r w:rsidRPr="0054406E">
        <w:rPr>
          <w:rFonts w:ascii="Calibri" w:hAnsi="Calibri"/>
          <w:sz w:val="22"/>
          <w:lang w:val="pt-BR"/>
        </w:rPr>
        <w:t xml:space="preserve"> de teste de </w:t>
      </w:r>
      <w:r>
        <w:rPr>
          <w:rFonts w:ascii="Calibri" w:hAnsi="Calibri"/>
          <w:sz w:val="22"/>
          <w:lang w:val="pt-BR"/>
        </w:rPr>
        <w:t>Integração</w:t>
      </w:r>
      <w:r w:rsidRPr="0054406E">
        <w:rPr>
          <w:rFonts w:ascii="Calibri" w:hAnsi="Calibri"/>
          <w:sz w:val="22"/>
          <w:lang w:val="pt-BR"/>
        </w:rPr>
        <w:t xml:space="preserve"> e </w:t>
      </w:r>
      <w:r>
        <w:rPr>
          <w:rFonts w:ascii="Calibri" w:hAnsi="Calibri"/>
          <w:sz w:val="22"/>
          <w:lang w:val="pt-BR"/>
        </w:rPr>
        <w:t>Sistema, além dos tipos descritos abaixo.</w:t>
      </w:r>
    </w:p>
    <w:p w14:paraId="6A45953D" w14:textId="443715B9" w:rsidR="003027B8" w:rsidRDefault="003027B8" w:rsidP="00EF4372">
      <w:pPr>
        <w:tabs>
          <w:tab w:val="left" w:pos="9214"/>
        </w:tabs>
        <w:ind w:left="709" w:right="4"/>
        <w:jc w:val="both"/>
        <w:rPr>
          <w:rFonts w:ascii="Calibri" w:hAnsi="Calibri"/>
          <w:sz w:val="22"/>
          <w:lang w:val="pt-BR"/>
        </w:rPr>
      </w:pPr>
    </w:p>
    <w:p w14:paraId="268087B8" w14:textId="3C3A614F" w:rsidR="00EF4372" w:rsidRPr="001E0B6A" w:rsidRDefault="001E0B6A" w:rsidP="00EF4372">
      <w:pPr>
        <w:tabs>
          <w:tab w:val="left" w:pos="9214"/>
        </w:tabs>
        <w:ind w:left="709" w:right="4"/>
        <w:jc w:val="both"/>
        <w:rPr>
          <w:rFonts w:ascii="Calibri" w:hAnsi="Calibri"/>
          <w:b/>
          <w:sz w:val="22"/>
          <w:lang w:val="pt-BR"/>
        </w:rPr>
      </w:pPr>
      <w:r>
        <w:rPr>
          <w:rFonts w:ascii="Calibri" w:hAnsi="Calibri"/>
          <w:b/>
          <w:sz w:val="22"/>
          <w:lang w:val="pt-BR"/>
        </w:rPr>
        <w:t>Teste Funcional</w:t>
      </w:r>
    </w:p>
    <w:p w14:paraId="0A7B30C3" w14:textId="5A9F3692" w:rsidR="003027B8" w:rsidRDefault="001E0B6A" w:rsidP="00EF4372">
      <w:pPr>
        <w:tabs>
          <w:tab w:val="left" w:pos="9214"/>
        </w:tabs>
        <w:ind w:left="709" w:right="4"/>
        <w:jc w:val="both"/>
        <w:rPr>
          <w:rFonts w:ascii="Calibri" w:hAnsi="Calibri"/>
          <w:sz w:val="22"/>
          <w:lang w:val="pt-BR"/>
        </w:rPr>
      </w:pPr>
      <w:r>
        <w:rPr>
          <w:rFonts w:ascii="Calibri" w:hAnsi="Calibri"/>
          <w:sz w:val="22"/>
          <w:lang w:val="pt-BR"/>
        </w:rPr>
        <w:t>Garantir a cober</w:t>
      </w:r>
      <w:r w:rsidRPr="001E0B6A">
        <w:rPr>
          <w:rFonts w:ascii="Calibri" w:hAnsi="Calibri"/>
          <w:sz w:val="22"/>
          <w:lang w:val="pt-BR"/>
        </w:rPr>
        <w:t xml:space="preserve">tura das funcionalidades descritas a partir dos casos de uso. </w:t>
      </w:r>
      <w:r>
        <w:rPr>
          <w:rFonts w:ascii="Calibri" w:hAnsi="Calibri"/>
          <w:sz w:val="22"/>
          <w:lang w:val="pt-BR"/>
        </w:rPr>
        <w:t>Além de</w:t>
      </w:r>
      <w:r w:rsidRPr="001E0B6A">
        <w:rPr>
          <w:rFonts w:ascii="Calibri" w:hAnsi="Calibri"/>
          <w:sz w:val="22"/>
          <w:lang w:val="pt-BR"/>
        </w:rPr>
        <w:t xml:space="preserve"> gara</w:t>
      </w:r>
      <w:r>
        <w:rPr>
          <w:rFonts w:ascii="Calibri" w:hAnsi="Calibri"/>
          <w:sz w:val="22"/>
          <w:lang w:val="pt-BR"/>
        </w:rPr>
        <w:t>ntir que a aplicação se comporte</w:t>
      </w:r>
      <w:r w:rsidRPr="001E0B6A">
        <w:rPr>
          <w:rFonts w:ascii="Calibri" w:hAnsi="Calibri"/>
          <w:sz w:val="22"/>
          <w:lang w:val="pt-BR"/>
        </w:rPr>
        <w:t xml:space="preserve"> conforme os fluxos de eventos e diagramas elaborados.</w:t>
      </w:r>
    </w:p>
    <w:p w14:paraId="26B3F9D4" w14:textId="77777777" w:rsidR="001E0B6A" w:rsidRDefault="001E0B6A" w:rsidP="00EF4372">
      <w:pPr>
        <w:tabs>
          <w:tab w:val="left" w:pos="9214"/>
        </w:tabs>
        <w:ind w:left="709" w:right="4"/>
        <w:jc w:val="both"/>
        <w:rPr>
          <w:rFonts w:ascii="Calibri" w:hAnsi="Calibri"/>
          <w:sz w:val="22"/>
          <w:lang w:val="pt-BR"/>
        </w:rPr>
      </w:pPr>
    </w:p>
    <w:p w14:paraId="042E3F63" w14:textId="233C8425" w:rsidR="00C210AD" w:rsidRDefault="00B07E44" w:rsidP="00EF4372">
      <w:pPr>
        <w:tabs>
          <w:tab w:val="left" w:pos="9214"/>
        </w:tabs>
        <w:ind w:left="709" w:right="4"/>
        <w:jc w:val="both"/>
        <w:rPr>
          <w:rFonts w:ascii="Calibri" w:hAnsi="Calibri"/>
          <w:sz w:val="22"/>
          <w:lang w:val="pt-BR"/>
        </w:rPr>
      </w:pPr>
      <w:r w:rsidRPr="001E0B6A">
        <w:rPr>
          <w:rFonts w:ascii="Calibri" w:hAnsi="Calibri"/>
          <w:b/>
          <w:sz w:val="22"/>
          <w:lang w:val="pt-BR"/>
        </w:rPr>
        <w:t>Teste do Ciclo de Negócios</w:t>
      </w:r>
    </w:p>
    <w:p w14:paraId="49D3D7C6" w14:textId="7A5DEEA5" w:rsidR="00C210AD" w:rsidRDefault="001E0B6A" w:rsidP="00EF4372">
      <w:pPr>
        <w:tabs>
          <w:tab w:val="left" w:pos="9214"/>
        </w:tabs>
        <w:ind w:left="709" w:right="4"/>
        <w:jc w:val="both"/>
        <w:rPr>
          <w:rFonts w:ascii="Calibri" w:hAnsi="Calibri"/>
          <w:sz w:val="22"/>
          <w:lang w:val="pt-BR"/>
        </w:rPr>
      </w:pPr>
      <w:r w:rsidRPr="001E0B6A">
        <w:rPr>
          <w:rFonts w:ascii="Calibri" w:hAnsi="Calibri"/>
          <w:sz w:val="22"/>
          <w:lang w:val="pt-BR"/>
        </w:rPr>
        <w:t>Garantir que o sistema funciona apropriadamente durante um ciclo de atividades relativas ao negócio e que ao final desse ciclo todos os resultados esperados foram obtidos.</w:t>
      </w:r>
    </w:p>
    <w:p w14:paraId="7134ADC3" w14:textId="77777777" w:rsidR="00141E4F" w:rsidRDefault="00141E4F" w:rsidP="00EF4372">
      <w:pPr>
        <w:tabs>
          <w:tab w:val="left" w:pos="9214"/>
        </w:tabs>
        <w:ind w:left="709" w:right="4"/>
        <w:jc w:val="both"/>
        <w:rPr>
          <w:rFonts w:ascii="Calibri" w:hAnsi="Calibri"/>
          <w:sz w:val="22"/>
          <w:lang w:val="pt-BR"/>
        </w:rPr>
      </w:pPr>
    </w:p>
    <w:p w14:paraId="1049419C" w14:textId="2227FD86" w:rsidR="00B07E44" w:rsidRPr="00141E4F" w:rsidRDefault="00B07E44" w:rsidP="00EF4372">
      <w:pPr>
        <w:tabs>
          <w:tab w:val="left" w:pos="9214"/>
        </w:tabs>
        <w:ind w:left="709" w:right="4"/>
        <w:jc w:val="both"/>
        <w:rPr>
          <w:rFonts w:ascii="Calibri" w:hAnsi="Calibri"/>
          <w:b/>
          <w:sz w:val="22"/>
          <w:lang w:val="pt-BR"/>
        </w:rPr>
      </w:pPr>
      <w:r w:rsidRPr="00141E4F">
        <w:rPr>
          <w:rFonts w:ascii="Calibri" w:hAnsi="Calibri"/>
          <w:b/>
          <w:sz w:val="22"/>
          <w:lang w:val="pt-BR"/>
        </w:rPr>
        <w:t>Teste da Interface do Usuário</w:t>
      </w:r>
    </w:p>
    <w:p w14:paraId="31B61F09" w14:textId="429218C9" w:rsidR="00B07E44" w:rsidRDefault="00141E4F" w:rsidP="00EF4372">
      <w:pPr>
        <w:tabs>
          <w:tab w:val="left" w:pos="9214"/>
        </w:tabs>
        <w:ind w:left="709" w:right="4"/>
        <w:jc w:val="both"/>
        <w:rPr>
          <w:rFonts w:ascii="Calibri" w:hAnsi="Calibri"/>
          <w:sz w:val="22"/>
          <w:lang w:val="pt-BR"/>
        </w:rPr>
      </w:pPr>
      <w:r w:rsidRPr="00141E4F">
        <w:rPr>
          <w:rFonts w:ascii="Calibri" w:hAnsi="Calibri"/>
          <w:sz w:val="22"/>
          <w:lang w:val="pt-BR"/>
        </w:rPr>
        <w:t xml:space="preserve">Método para verificar a facilidade de uso de uma interface para </w:t>
      </w:r>
      <w:r>
        <w:rPr>
          <w:rFonts w:ascii="Calibri" w:hAnsi="Calibri"/>
          <w:sz w:val="22"/>
          <w:lang w:val="pt-BR"/>
        </w:rPr>
        <w:t>o usuário final</w:t>
      </w:r>
      <w:r w:rsidRPr="00141E4F">
        <w:rPr>
          <w:rFonts w:ascii="Calibri" w:hAnsi="Calibri"/>
          <w:sz w:val="22"/>
          <w:lang w:val="pt-BR"/>
        </w:rPr>
        <w:t>.</w:t>
      </w:r>
      <w:r>
        <w:rPr>
          <w:rFonts w:ascii="Calibri" w:hAnsi="Calibri"/>
          <w:sz w:val="22"/>
          <w:lang w:val="pt-BR"/>
        </w:rPr>
        <w:t xml:space="preserve"> O Objetivo é </w:t>
      </w:r>
      <w:r w:rsidRPr="00141E4F">
        <w:rPr>
          <w:rFonts w:ascii="Calibri" w:hAnsi="Calibri"/>
          <w:sz w:val="22"/>
          <w:lang w:val="pt-BR"/>
        </w:rPr>
        <w:t xml:space="preserve">identificar </w:t>
      </w:r>
      <w:r>
        <w:rPr>
          <w:rFonts w:ascii="Calibri" w:hAnsi="Calibri"/>
          <w:sz w:val="22"/>
          <w:lang w:val="pt-BR"/>
        </w:rPr>
        <w:t>possíveis</w:t>
      </w:r>
      <w:r w:rsidRPr="00141E4F">
        <w:rPr>
          <w:rFonts w:ascii="Calibri" w:hAnsi="Calibri"/>
          <w:sz w:val="22"/>
          <w:lang w:val="pt-BR"/>
        </w:rPr>
        <w:t xml:space="preserve"> problemas de usabilidade.</w:t>
      </w:r>
    </w:p>
    <w:p w14:paraId="3BEC5F00" w14:textId="77777777" w:rsidR="00AA3DBA" w:rsidRDefault="00AA3DBA" w:rsidP="00EF4372">
      <w:pPr>
        <w:tabs>
          <w:tab w:val="left" w:pos="9214"/>
        </w:tabs>
        <w:ind w:left="709" w:right="4"/>
        <w:jc w:val="both"/>
        <w:rPr>
          <w:rFonts w:ascii="Calibri" w:hAnsi="Calibri"/>
          <w:sz w:val="22"/>
          <w:lang w:val="pt-BR"/>
        </w:rPr>
      </w:pPr>
    </w:p>
    <w:p w14:paraId="259C2527" w14:textId="4DEA9895" w:rsidR="00B07E44" w:rsidRPr="00AA3DBA" w:rsidRDefault="00B07E44" w:rsidP="00EF4372">
      <w:pPr>
        <w:tabs>
          <w:tab w:val="left" w:pos="9214"/>
        </w:tabs>
        <w:ind w:left="709" w:right="4"/>
        <w:jc w:val="both"/>
        <w:rPr>
          <w:rFonts w:ascii="Calibri" w:hAnsi="Calibri"/>
          <w:b/>
          <w:sz w:val="22"/>
          <w:lang w:val="pt-BR"/>
        </w:rPr>
      </w:pPr>
      <w:r w:rsidRPr="00AA3DBA">
        <w:rPr>
          <w:rFonts w:ascii="Calibri" w:hAnsi="Calibri"/>
          <w:b/>
          <w:sz w:val="22"/>
          <w:lang w:val="pt-BR"/>
        </w:rPr>
        <w:t>Teste de Segurança e Controle de Acesso</w:t>
      </w:r>
    </w:p>
    <w:p w14:paraId="3870BED4" w14:textId="0CFB1292" w:rsidR="00AA3DBA" w:rsidRDefault="00AA3DBA" w:rsidP="00EF4372">
      <w:pPr>
        <w:tabs>
          <w:tab w:val="left" w:pos="9214"/>
        </w:tabs>
        <w:ind w:left="709" w:right="4"/>
        <w:jc w:val="both"/>
        <w:rPr>
          <w:rFonts w:ascii="Calibri" w:hAnsi="Calibri"/>
          <w:sz w:val="22"/>
          <w:lang w:val="pt-BR"/>
        </w:rPr>
      </w:pPr>
      <w:r>
        <w:rPr>
          <w:rFonts w:ascii="Calibri" w:hAnsi="Calibri"/>
          <w:sz w:val="22"/>
          <w:lang w:val="pt-BR"/>
        </w:rPr>
        <w:t>V</w:t>
      </w:r>
      <w:r w:rsidRPr="00AA3DBA">
        <w:rPr>
          <w:rFonts w:ascii="Calibri" w:hAnsi="Calibri"/>
          <w:sz w:val="22"/>
          <w:lang w:val="pt-BR"/>
        </w:rPr>
        <w:t>isa verificar se todos os mecanismos de proteção embutidos no sistema o protegerão de fato de acesso</w:t>
      </w:r>
      <w:r>
        <w:rPr>
          <w:rFonts w:ascii="Calibri" w:hAnsi="Calibri"/>
          <w:sz w:val="22"/>
          <w:lang w:val="pt-BR"/>
        </w:rPr>
        <w:t>s</w:t>
      </w:r>
      <w:r w:rsidRPr="00AA3DBA">
        <w:rPr>
          <w:rFonts w:ascii="Calibri" w:hAnsi="Calibri"/>
          <w:sz w:val="22"/>
          <w:lang w:val="pt-BR"/>
        </w:rPr>
        <w:t xml:space="preserve"> indevidos.</w:t>
      </w:r>
      <w:r>
        <w:rPr>
          <w:rFonts w:ascii="Calibri" w:hAnsi="Calibri"/>
          <w:sz w:val="22"/>
          <w:lang w:val="pt-BR"/>
        </w:rPr>
        <w:t xml:space="preserve"> </w:t>
      </w:r>
      <w:r w:rsidR="00141E4F">
        <w:rPr>
          <w:rFonts w:ascii="Calibri" w:hAnsi="Calibri"/>
          <w:sz w:val="22"/>
          <w:lang w:val="pt-BR"/>
        </w:rPr>
        <w:t xml:space="preserve">O </w:t>
      </w:r>
      <w:r w:rsidRPr="00AA3DBA">
        <w:rPr>
          <w:rFonts w:ascii="Calibri" w:hAnsi="Calibri"/>
          <w:sz w:val="22"/>
          <w:lang w:val="pt-BR"/>
        </w:rPr>
        <w:t>Objetivo é garantir que o sistema se comporte adequadamente mediante tentativas ilegais de acesso.</w:t>
      </w:r>
    </w:p>
    <w:p w14:paraId="6566CA9F" w14:textId="77777777" w:rsidR="00B07E44" w:rsidRDefault="00B07E44" w:rsidP="00AA3DBA">
      <w:pPr>
        <w:tabs>
          <w:tab w:val="left" w:pos="9214"/>
        </w:tabs>
        <w:ind w:right="4"/>
        <w:jc w:val="both"/>
        <w:rPr>
          <w:rFonts w:ascii="Calibri" w:hAnsi="Calibri"/>
          <w:sz w:val="22"/>
          <w:lang w:val="pt-BR"/>
        </w:rPr>
      </w:pPr>
    </w:p>
    <w:p w14:paraId="44ABCA73" w14:textId="621CAB73" w:rsidR="001173B8" w:rsidRPr="001D4FEF" w:rsidRDefault="00EF4372" w:rsidP="00EF4372">
      <w:pPr>
        <w:tabs>
          <w:tab w:val="left" w:pos="9214"/>
        </w:tabs>
        <w:ind w:left="709" w:right="4"/>
        <w:jc w:val="both"/>
        <w:rPr>
          <w:rFonts w:ascii="Calibri" w:hAnsi="Calibri"/>
          <w:sz w:val="22"/>
          <w:lang w:val="pt-BR"/>
        </w:rPr>
      </w:pPr>
      <w:r>
        <w:rPr>
          <w:rFonts w:ascii="Calibri" w:hAnsi="Calibri"/>
          <w:sz w:val="22"/>
          <w:lang w:val="pt-BR"/>
        </w:rPr>
        <w:t>Para realizar os testes serão utilizadas máquinas com as configurações mais próximas o possível das máquinas que serão utilizadas pelo usuário final, tentando assim, simular o ambiente final em que o programa será executado.</w:t>
      </w:r>
    </w:p>
    <w:p w14:paraId="0D828110" w14:textId="77777777" w:rsidR="001173B8" w:rsidRPr="001D4FEF" w:rsidRDefault="001173B8" w:rsidP="001173B8">
      <w:pPr>
        <w:rPr>
          <w:rFonts w:ascii="Calibri" w:hAnsi="Calibri"/>
          <w:b/>
          <w:sz w:val="22"/>
          <w:lang w:val="pt-BR"/>
        </w:rPr>
      </w:pPr>
    </w:p>
    <w:p w14:paraId="629DE9C6" w14:textId="77777777" w:rsidR="001173B8" w:rsidRPr="001D4FEF" w:rsidRDefault="009960B3" w:rsidP="009960B3">
      <w:pPr>
        <w:pStyle w:val="Ttulo2"/>
        <w:rPr>
          <w:rFonts w:ascii="Calibri" w:hAnsi="Calibri"/>
          <w:sz w:val="22"/>
          <w:lang w:val="pt-BR"/>
        </w:rPr>
      </w:pPr>
      <w:bookmarkStart w:id="11" w:name="_Toc242451441"/>
      <w:r w:rsidRPr="001D4FEF">
        <w:rPr>
          <w:rFonts w:ascii="Calibri" w:hAnsi="Calibri"/>
          <w:sz w:val="22"/>
          <w:lang w:val="pt-BR"/>
        </w:rPr>
        <w:lastRenderedPageBreak/>
        <w:t>Escopo Negativo:</w:t>
      </w:r>
      <w:bookmarkEnd w:id="11"/>
    </w:p>
    <w:p w14:paraId="5F1E3C27" w14:textId="3BB63278" w:rsidR="009960B3" w:rsidRPr="001D4FEF" w:rsidRDefault="00930AB3" w:rsidP="009960B3">
      <w:pPr>
        <w:tabs>
          <w:tab w:val="left" w:pos="9214"/>
        </w:tabs>
        <w:ind w:left="709" w:right="4"/>
        <w:jc w:val="both"/>
        <w:rPr>
          <w:rFonts w:ascii="Calibri" w:hAnsi="Calibri"/>
          <w:sz w:val="22"/>
          <w:lang w:val="pt-BR"/>
        </w:rPr>
      </w:pPr>
      <w:r w:rsidRPr="00930AB3">
        <w:rPr>
          <w:rFonts w:ascii="Calibri" w:hAnsi="Calibri"/>
          <w:sz w:val="22"/>
          <w:lang w:val="pt-BR"/>
        </w:rPr>
        <w:t>Este documento não trata</w:t>
      </w:r>
      <w:r w:rsidR="00C565FA">
        <w:rPr>
          <w:rFonts w:ascii="Calibri" w:hAnsi="Calibri"/>
          <w:sz w:val="22"/>
          <w:lang w:val="pt-BR"/>
        </w:rPr>
        <w:t>rá</w:t>
      </w:r>
      <w:r w:rsidRPr="00930AB3">
        <w:rPr>
          <w:rFonts w:ascii="Calibri" w:hAnsi="Calibri"/>
          <w:sz w:val="22"/>
          <w:lang w:val="pt-BR"/>
        </w:rPr>
        <w:t xml:space="preserve"> da abordagem de testes caixa branca e dos </w:t>
      </w:r>
      <w:r w:rsidR="004E76D0">
        <w:rPr>
          <w:rFonts w:ascii="Calibri" w:hAnsi="Calibri"/>
          <w:sz w:val="22"/>
          <w:lang w:val="pt-BR"/>
        </w:rPr>
        <w:t>níveis de teste de U</w:t>
      </w:r>
      <w:r w:rsidRPr="00930AB3">
        <w:rPr>
          <w:rFonts w:ascii="Calibri" w:hAnsi="Calibri"/>
          <w:sz w:val="22"/>
          <w:lang w:val="pt-BR"/>
        </w:rPr>
        <w:t>nidade</w:t>
      </w:r>
      <w:r w:rsidR="004E76D0">
        <w:rPr>
          <w:rFonts w:ascii="Calibri" w:hAnsi="Calibri"/>
          <w:sz w:val="22"/>
          <w:lang w:val="pt-BR"/>
        </w:rPr>
        <w:t xml:space="preserve"> (</w:t>
      </w:r>
      <w:r w:rsidR="004E76D0" w:rsidRPr="00930AB3">
        <w:rPr>
          <w:rFonts w:ascii="Calibri" w:hAnsi="Calibri"/>
          <w:sz w:val="22"/>
          <w:lang w:val="pt-BR"/>
        </w:rPr>
        <w:t xml:space="preserve">por ser de responsabilidade intrínseca do papel </w:t>
      </w:r>
      <w:r w:rsidR="004E76D0">
        <w:rPr>
          <w:rFonts w:ascii="Calibri" w:hAnsi="Calibri"/>
          <w:sz w:val="22"/>
          <w:lang w:val="pt-BR"/>
        </w:rPr>
        <w:t>do</w:t>
      </w:r>
      <w:r w:rsidR="004E76D0" w:rsidRPr="00930AB3">
        <w:rPr>
          <w:rFonts w:ascii="Calibri" w:hAnsi="Calibri"/>
          <w:sz w:val="22"/>
          <w:lang w:val="pt-BR"/>
        </w:rPr>
        <w:t xml:space="preserve"> programador</w:t>
      </w:r>
      <w:r w:rsidR="004E76D0">
        <w:rPr>
          <w:rFonts w:ascii="Calibri" w:hAnsi="Calibri"/>
          <w:sz w:val="22"/>
          <w:lang w:val="pt-BR"/>
        </w:rPr>
        <w:t>)</w:t>
      </w:r>
      <w:r w:rsidRPr="00930AB3">
        <w:rPr>
          <w:rFonts w:ascii="Calibri" w:hAnsi="Calibri"/>
          <w:sz w:val="22"/>
          <w:lang w:val="pt-BR"/>
        </w:rPr>
        <w:t xml:space="preserve"> e </w:t>
      </w:r>
      <w:r w:rsidR="004E76D0">
        <w:rPr>
          <w:rFonts w:ascii="Calibri" w:hAnsi="Calibri"/>
          <w:sz w:val="22"/>
          <w:lang w:val="pt-BR"/>
        </w:rPr>
        <w:t>Aceitação</w:t>
      </w:r>
      <w:r w:rsidRPr="00930AB3">
        <w:rPr>
          <w:rFonts w:ascii="Calibri" w:hAnsi="Calibri"/>
          <w:sz w:val="22"/>
          <w:lang w:val="pt-BR"/>
        </w:rPr>
        <w:t>.</w:t>
      </w:r>
      <w:r w:rsidR="004E76D0">
        <w:rPr>
          <w:rFonts w:ascii="Calibri" w:hAnsi="Calibri"/>
          <w:sz w:val="22"/>
          <w:lang w:val="pt-BR"/>
        </w:rPr>
        <w:t xml:space="preserve"> Também fazem parte desse escopo os testes de Banco de dados, Performance, Carga, Stress</w:t>
      </w:r>
      <w:r w:rsidR="00AA3DBA">
        <w:rPr>
          <w:rFonts w:ascii="Calibri" w:hAnsi="Calibri"/>
          <w:sz w:val="22"/>
          <w:lang w:val="pt-BR"/>
        </w:rPr>
        <w:t xml:space="preserve">, </w:t>
      </w:r>
      <w:r w:rsidR="004E76D0">
        <w:rPr>
          <w:rFonts w:ascii="Calibri" w:hAnsi="Calibri"/>
          <w:sz w:val="22"/>
          <w:lang w:val="pt-BR"/>
        </w:rPr>
        <w:t>Instalação</w:t>
      </w:r>
      <w:r w:rsidR="00AA3DBA">
        <w:rPr>
          <w:rFonts w:ascii="Calibri" w:hAnsi="Calibri"/>
          <w:sz w:val="22"/>
          <w:lang w:val="pt-BR"/>
        </w:rPr>
        <w:t xml:space="preserve"> e Teste de Falha/Recuperação</w:t>
      </w:r>
      <w:r w:rsidR="004E76D0">
        <w:rPr>
          <w:rFonts w:ascii="Calibri" w:hAnsi="Calibri"/>
          <w:sz w:val="22"/>
          <w:lang w:val="pt-BR"/>
        </w:rPr>
        <w:t>.</w:t>
      </w:r>
    </w:p>
    <w:p w14:paraId="5501CADC" w14:textId="77777777" w:rsidR="006A2D5C" w:rsidRPr="001D4FEF" w:rsidRDefault="006A2D5C" w:rsidP="001173B8">
      <w:pPr>
        <w:rPr>
          <w:rFonts w:ascii="Calibri" w:hAnsi="Calibri"/>
          <w:b/>
          <w:sz w:val="22"/>
          <w:lang w:val="pt-BR"/>
        </w:rPr>
      </w:pPr>
    </w:p>
    <w:p w14:paraId="62F97088" w14:textId="165F0B9E" w:rsidR="007A0E03" w:rsidRDefault="001173B8" w:rsidP="001173B8">
      <w:pPr>
        <w:rPr>
          <w:rFonts w:ascii="Calibri" w:hAnsi="Calibri"/>
          <w:b/>
          <w:sz w:val="22"/>
          <w:lang w:val="pt-BR"/>
        </w:rPr>
      </w:pPr>
      <w:r w:rsidRPr="001D4FEF">
        <w:rPr>
          <w:rFonts w:ascii="Calibri" w:hAnsi="Calibri"/>
          <w:b/>
          <w:sz w:val="22"/>
          <w:lang w:val="pt-BR"/>
        </w:rPr>
        <w:t>1.4 Identificação do Projeto</w:t>
      </w:r>
    </w:p>
    <w:p w14:paraId="574D69B0" w14:textId="77777777" w:rsidR="007A0E03" w:rsidRPr="001D4FEF" w:rsidRDefault="007A0E03" w:rsidP="001173B8">
      <w:pPr>
        <w:rPr>
          <w:rFonts w:ascii="Calibri" w:hAnsi="Calibri"/>
          <w:b/>
          <w:sz w:val="22"/>
          <w:lang w:val="pt-BR"/>
        </w:rPr>
      </w:pP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22ED9B74"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009575CD">
              <w:rPr>
                <w:rFonts w:ascii="Calibri" w:hAnsi="Calibri"/>
                <w:sz w:val="22"/>
                <w:lang w:val="pt-BR"/>
              </w:rPr>
              <w:t xml:space="preserve"> Sim  </w:t>
            </w:r>
            <w:r w:rsidRPr="000F53F1">
              <w:rPr>
                <w:rFonts w:ascii="Calibri" w:hAnsi="Calibri"/>
                <w:sz w:val="22"/>
                <w:lang w:val="pt-BR"/>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56D6A6E4" w:rsidR="001173B8" w:rsidRPr="001D4FEF" w:rsidRDefault="00875F87"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6D51CB2" w:rsidR="001173B8" w:rsidRPr="001D4FEF" w:rsidRDefault="00875F87"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43EFC43F" w:rsidR="001173B8" w:rsidRPr="001D4FEF" w:rsidRDefault="00875F87" w:rsidP="00875F87">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lang w:val="pt-BR"/>
        </w:rPr>
      </w:pPr>
      <w:bookmarkStart w:id="12" w:name="_Toc242451442"/>
      <w:r>
        <w:rPr>
          <w:rFonts w:ascii="Calibri" w:hAnsi="Calibri"/>
          <w:sz w:val="22"/>
          <w:lang w:val="pt-BR"/>
        </w:rPr>
        <w:t>Referências</w:t>
      </w:r>
      <w:bookmarkEnd w:id="12"/>
    </w:p>
    <w:p w14:paraId="0AA0065A" w14:textId="4C6C722A" w:rsidR="00BA3CB6" w:rsidRDefault="00D215A7" w:rsidP="00290DCA">
      <w:pPr>
        <w:tabs>
          <w:tab w:val="left" w:pos="9214"/>
        </w:tabs>
        <w:ind w:left="709" w:right="4"/>
        <w:jc w:val="both"/>
        <w:rPr>
          <w:rFonts w:ascii="Calibri" w:hAnsi="Calibri"/>
          <w:sz w:val="22"/>
          <w:lang w:val="pt-BR"/>
        </w:rPr>
      </w:pPr>
      <w:r w:rsidRPr="00D215A7">
        <w:rPr>
          <w:rFonts w:ascii="Calibri" w:hAnsi="Calibri"/>
          <w:sz w:val="22"/>
          <w:lang w:val="pt-BR"/>
        </w:rPr>
        <w:t>http://www.ibm.com/developerworks/br/local/rational/criacao_geracao_planos_testes_software/</w:t>
      </w:r>
    </w:p>
    <w:p w14:paraId="4A52E743" w14:textId="77777777" w:rsidR="00D215A7" w:rsidRDefault="00D215A7" w:rsidP="00290DCA">
      <w:pPr>
        <w:tabs>
          <w:tab w:val="left" w:pos="9214"/>
        </w:tabs>
        <w:ind w:left="709" w:right="4"/>
        <w:jc w:val="both"/>
        <w:rPr>
          <w:rFonts w:ascii="Calibri" w:hAnsi="Calibri"/>
          <w:sz w:val="22"/>
          <w:lang w:val="pt-BR"/>
        </w:rPr>
      </w:pPr>
    </w:p>
    <w:p w14:paraId="6B41AAB5" w14:textId="0B044483" w:rsidR="00D215A7" w:rsidRDefault="00D215A7" w:rsidP="00290DCA">
      <w:pPr>
        <w:tabs>
          <w:tab w:val="left" w:pos="9214"/>
        </w:tabs>
        <w:ind w:left="709" w:right="4"/>
        <w:jc w:val="both"/>
        <w:rPr>
          <w:rFonts w:ascii="Calibri" w:hAnsi="Calibri"/>
          <w:sz w:val="22"/>
          <w:lang w:val="pt-BR"/>
        </w:rPr>
      </w:pPr>
      <w:r w:rsidRPr="00D215A7">
        <w:rPr>
          <w:rFonts w:ascii="Calibri" w:hAnsi="Calibri"/>
          <w:sz w:val="22"/>
          <w:lang w:val="pt-BR"/>
        </w:rPr>
        <w:t>http://www-01.ibm.com/support/knowledgecenter/SSR27Q_2.0.1/com.ibm.rational.test.qm.doc/topics/c_testplans.html?lang=pt-br</w:t>
      </w:r>
    </w:p>
    <w:p w14:paraId="4BE9A3EE" w14:textId="77777777" w:rsidR="006A2D5C" w:rsidRDefault="006A2D5C" w:rsidP="00290DCA">
      <w:pPr>
        <w:tabs>
          <w:tab w:val="left" w:pos="9214"/>
        </w:tabs>
        <w:ind w:left="709" w:right="4"/>
        <w:jc w:val="both"/>
        <w:rPr>
          <w:rFonts w:ascii="Calibri" w:hAnsi="Calibri"/>
          <w:sz w:val="22"/>
          <w:lang w:val="pt-BR"/>
        </w:rPr>
      </w:pPr>
    </w:p>
    <w:p w14:paraId="5BD00BE8" w14:textId="71661321" w:rsidR="006A2D5C" w:rsidRPr="001D4FEF" w:rsidRDefault="006A2D5C" w:rsidP="00290DCA">
      <w:pPr>
        <w:tabs>
          <w:tab w:val="left" w:pos="9214"/>
        </w:tabs>
        <w:ind w:left="709" w:right="4"/>
        <w:jc w:val="both"/>
        <w:rPr>
          <w:rFonts w:ascii="Calibri" w:hAnsi="Calibri"/>
          <w:sz w:val="22"/>
          <w:lang w:val="pt-BR"/>
        </w:rPr>
      </w:pPr>
      <w:r w:rsidRPr="006A2D5C">
        <w:rPr>
          <w:rFonts w:ascii="Calibri" w:hAnsi="Calibri"/>
          <w:sz w:val="22"/>
          <w:lang w:val="pt-BR"/>
        </w:rPr>
        <w:t>http://pt.wikipedia.org/wiki/Teste_de_software#Princ.C3.ADpios</w:t>
      </w:r>
    </w:p>
    <w:p w14:paraId="38205B8D" w14:textId="77777777" w:rsidR="00BA3CB6" w:rsidRPr="001D4FEF" w:rsidRDefault="00BA3CB6" w:rsidP="009D3D4F">
      <w:pPr>
        <w:rPr>
          <w:rFonts w:ascii="Calibri" w:hAnsi="Calibri"/>
          <w:sz w:val="22"/>
          <w:lang w:val="pt-BR"/>
        </w:rPr>
      </w:pPr>
    </w:p>
    <w:p w14:paraId="4C64F42F" w14:textId="0C0F6F35" w:rsidR="00BA3CB6" w:rsidRPr="001D4FEF" w:rsidRDefault="001D4FEF" w:rsidP="009D3D4F">
      <w:pPr>
        <w:pStyle w:val="Ttulo2"/>
        <w:rPr>
          <w:rFonts w:ascii="Calibri" w:hAnsi="Calibri"/>
          <w:sz w:val="22"/>
          <w:lang w:val="pt-BR"/>
        </w:rPr>
      </w:pPr>
      <w:bookmarkStart w:id="13" w:name="_Toc242451443"/>
      <w:r>
        <w:rPr>
          <w:rFonts w:ascii="Calibri" w:hAnsi="Calibri"/>
          <w:sz w:val="22"/>
          <w:lang w:val="pt-BR"/>
        </w:rPr>
        <w:t>Nível na sequê</w:t>
      </w:r>
      <w:r w:rsidR="00BA3CB6" w:rsidRPr="001D4FEF">
        <w:rPr>
          <w:rFonts w:ascii="Calibri" w:hAnsi="Calibri"/>
          <w:sz w:val="22"/>
          <w:lang w:val="pt-BR"/>
        </w:rPr>
        <w:t>nc</w:t>
      </w:r>
      <w:r>
        <w:rPr>
          <w:rFonts w:ascii="Calibri" w:hAnsi="Calibri"/>
          <w:sz w:val="22"/>
          <w:lang w:val="pt-BR"/>
        </w:rPr>
        <w:t>ia de teste</w:t>
      </w:r>
      <w:r w:rsidR="00BA3CB6" w:rsidRPr="001D4FEF">
        <w:rPr>
          <w:rFonts w:ascii="Calibri" w:hAnsi="Calibri"/>
          <w:sz w:val="22"/>
          <w:lang w:val="pt-BR"/>
        </w:rPr>
        <w:t>.</w:t>
      </w:r>
      <w:bookmarkEnd w:id="13"/>
    </w:p>
    <w:p w14:paraId="4031CC9C" w14:textId="4ADA107A" w:rsidR="00C210AD" w:rsidRDefault="00C210AD" w:rsidP="00C210AD">
      <w:pPr>
        <w:tabs>
          <w:tab w:val="left" w:pos="9214"/>
        </w:tabs>
        <w:ind w:left="709" w:right="4"/>
        <w:jc w:val="both"/>
        <w:rPr>
          <w:rFonts w:ascii="Calibri" w:hAnsi="Calibri"/>
          <w:sz w:val="22"/>
          <w:lang w:val="pt-BR"/>
        </w:rPr>
      </w:pPr>
      <w:r>
        <w:rPr>
          <w:rFonts w:ascii="Calibri" w:hAnsi="Calibri"/>
          <w:sz w:val="22"/>
          <w:lang w:val="pt-BR"/>
        </w:rPr>
        <w:t xml:space="preserve">O </w:t>
      </w:r>
      <w:r w:rsidRPr="00EF4372">
        <w:rPr>
          <w:rFonts w:ascii="Calibri" w:hAnsi="Calibri"/>
          <w:b/>
          <w:sz w:val="22"/>
          <w:lang w:val="pt-BR"/>
        </w:rPr>
        <w:t>Sistema de G</w:t>
      </w:r>
      <w:r w:rsidR="001411E0">
        <w:rPr>
          <w:rFonts w:ascii="Calibri" w:hAnsi="Calibri"/>
          <w:b/>
          <w:sz w:val="22"/>
          <w:lang w:val="pt-BR"/>
        </w:rPr>
        <w:t>estão</w:t>
      </w:r>
      <w:r w:rsidRPr="00EF4372">
        <w:rPr>
          <w:rFonts w:ascii="Calibri" w:hAnsi="Calibri"/>
          <w:b/>
          <w:sz w:val="22"/>
          <w:lang w:val="pt-BR"/>
        </w:rPr>
        <w:t xml:space="preserve"> para </w:t>
      </w:r>
      <w:r w:rsidR="001411E0">
        <w:rPr>
          <w:rFonts w:ascii="Calibri" w:hAnsi="Calibri"/>
          <w:b/>
          <w:sz w:val="22"/>
          <w:lang w:val="pt-BR"/>
        </w:rPr>
        <w:t>Bibliotecas</w:t>
      </w:r>
      <w:r>
        <w:rPr>
          <w:rFonts w:ascii="Calibri" w:hAnsi="Calibri"/>
          <w:sz w:val="22"/>
          <w:lang w:val="pt-BR"/>
        </w:rPr>
        <w:t xml:space="preserve"> deverá ser submetido a testes de integração e sistema.</w:t>
      </w:r>
    </w:p>
    <w:p w14:paraId="5183535D" w14:textId="77777777" w:rsidR="00C210AD" w:rsidRDefault="00C210AD" w:rsidP="00C210AD">
      <w:pPr>
        <w:tabs>
          <w:tab w:val="left" w:pos="9214"/>
        </w:tabs>
        <w:ind w:left="709" w:right="4"/>
        <w:jc w:val="both"/>
        <w:rPr>
          <w:rFonts w:ascii="Calibri" w:hAnsi="Calibri"/>
          <w:sz w:val="22"/>
          <w:lang w:val="pt-BR"/>
        </w:rPr>
      </w:pPr>
    </w:p>
    <w:p w14:paraId="3621F6B2" w14:textId="77777777" w:rsidR="00C210AD" w:rsidRDefault="00C210AD" w:rsidP="00C210AD">
      <w:pPr>
        <w:tabs>
          <w:tab w:val="left" w:pos="9214"/>
        </w:tabs>
        <w:ind w:left="709" w:right="4"/>
        <w:jc w:val="both"/>
        <w:rPr>
          <w:rFonts w:ascii="Calibri" w:hAnsi="Calibri"/>
          <w:sz w:val="22"/>
          <w:lang w:val="pt-BR"/>
        </w:rPr>
      </w:pPr>
      <w:r>
        <w:rPr>
          <w:rFonts w:ascii="Calibri" w:hAnsi="Calibri"/>
          <w:sz w:val="22"/>
          <w:lang w:val="pt-BR"/>
        </w:rPr>
        <w:t xml:space="preserve">Para o teste de integração, </w:t>
      </w:r>
      <w:r w:rsidRPr="006A1C51">
        <w:rPr>
          <w:rFonts w:ascii="Calibri" w:hAnsi="Calibri"/>
          <w:sz w:val="22"/>
          <w:lang w:val="pt-BR"/>
        </w:rPr>
        <w:t>o objetivo é encontrar falhas provenientes da integraç</w:t>
      </w:r>
      <w:r>
        <w:rPr>
          <w:rFonts w:ascii="Calibri" w:hAnsi="Calibri"/>
          <w:sz w:val="22"/>
          <w:lang w:val="pt-BR"/>
        </w:rPr>
        <w:t>ão interna dos componentes do</w:t>
      </w:r>
      <w:r w:rsidRPr="006A1C51">
        <w:rPr>
          <w:rFonts w:ascii="Calibri" w:hAnsi="Calibri"/>
          <w:sz w:val="22"/>
          <w:lang w:val="pt-BR"/>
        </w:rPr>
        <w:t xml:space="preserve"> sistema.</w:t>
      </w:r>
    </w:p>
    <w:p w14:paraId="5001D152" w14:textId="77777777" w:rsidR="00C210AD" w:rsidRDefault="00C210AD" w:rsidP="00C210AD">
      <w:pPr>
        <w:tabs>
          <w:tab w:val="left" w:pos="9214"/>
        </w:tabs>
        <w:ind w:left="709" w:right="4"/>
        <w:jc w:val="both"/>
        <w:rPr>
          <w:rFonts w:ascii="Calibri" w:hAnsi="Calibri"/>
          <w:sz w:val="22"/>
          <w:lang w:val="pt-BR"/>
        </w:rPr>
      </w:pPr>
    </w:p>
    <w:p w14:paraId="0C2772B5" w14:textId="67E6E4A1" w:rsidR="00562868" w:rsidRPr="001D4FEF" w:rsidRDefault="00C210AD" w:rsidP="00175DA5">
      <w:pPr>
        <w:tabs>
          <w:tab w:val="left" w:pos="9214"/>
        </w:tabs>
        <w:ind w:left="709" w:right="4"/>
        <w:jc w:val="both"/>
        <w:rPr>
          <w:rFonts w:ascii="Calibri" w:hAnsi="Calibri"/>
          <w:sz w:val="22"/>
          <w:lang w:val="pt-BR"/>
        </w:rPr>
      </w:pPr>
      <w:r w:rsidRPr="00C210AD">
        <w:rPr>
          <w:rFonts w:ascii="Calibri" w:hAnsi="Calibri"/>
          <w:sz w:val="22"/>
          <w:lang w:val="pt-BR"/>
        </w:rPr>
        <w:t xml:space="preserve">Para o teste de sistema, o objetivo é executar o sistema sob ponto de vista </w:t>
      </w:r>
      <w:r>
        <w:rPr>
          <w:rFonts w:ascii="Calibri" w:hAnsi="Calibri"/>
          <w:sz w:val="22"/>
          <w:lang w:val="pt-BR"/>
        </w:rPr>
        <w:t>do</w:t>
      </w:r>
      <w:r w:rsidRPr="00C210AD">
        <w:rPr>
          <w:rFonts w:ascii="Calibri" w:hAnsi="Calibri"/>
          <w:sz w:val="22"/>
          <w:lang w:val="pt-BR"/>
        </w:rPr>
        <w:t xml:space="preserve"> usuário final, varrendo as funcionalidades em busca de falhas em relação aos objetivos originais.</w:t>
      </w:r>
      <w:r w:rsidR="00562868" w:rsidRPr="001D4FEF">
        <w:rPr>
          <w:rFonts w:ascii="Calibri" w:hAnsi="Calibri"/>
          <w:sz w:val="22"/>
          <w:lang w:val="pt-BR"/>
        </w:rPr>
        <w:br w:type="page"/>
      </w:r>
    </w:p>
    <w:p w14:paraId="60684E03" w14:textId="77777777" w:rsidR="001173B8" w:rsidRDefault="001173B8" w:rsidP="000B0543">
      <w:pPr>
        <w:pStyle w:val="Ttulo1"/>
        <w:numPr>
          <w:ilvl w:val="0"/>
          <w:numId w:val="1"/>
        </w:numPr>
        <w:rPr>
          <w:rFonts w:ascii="Calibri" w:hAnsi="Calibri"/>
          <w:sz w:val="26"/>
          <w:lang w:val="pt-BR"/>
        </w:rPr>
      </w:pPr>
      <w:bookmarkStart w:id="14" w:name="_Toc242451444"/>
      <w:bookmarkEnd w:id="6"/>
      <w:bookmarkEnd w:id="7"/>
      <w:bookmarkEnd w:id="8"/>
      <w:bookmarkEnd w:id="9"/>
      <w:bookmarkEnd w:id="10"/>
      <w:r w:rsidRPr="001D4FEF">
        <w:rPr>
          <w:rFonts w:ascii="Calibri" w:hAnsi="Calibri"/>
          <w:sz w:val="26"/>
          <w:lang w:val="pt-BR"/>
        </w:rPr>
        <w:lastRenderedPageBreak/>
        <w:t>REQUISITOS A TESTAR</w:t>
      </w:r>
      <w:bookmarkEnd w:id="14"/>
    </w:p>
    <w:p w14:paraId="5262011F" w14:textId="77777777" w:rsidR="00B07E44" w:rsidRPr="00B07E44" w:rsidRDefault="00B07E44" w:rsidP="00B07E44">
      <w:pPr>
        <w:rPr>
          <w:lang w:val="pt-BR"/>
        </w:rPr>
      </w:pPr>
    </w:p>
    <w:p w14:paraId="1C85B524" w14:textId="77777777" w:rsidR="001173B8" w:rsidRPr="00367B7A" w:rsidRDefault="001173B8">
      <w:pPr>
        <w:pStyle w:val="Ttulo2"/>
        <w:rPr>
          <w:rFonts w:ascii="Calibri" w:hAnsi="Calibri"/>
          <w:strike/>
          <w:sz w:val="22"/>
          <w:lang w:val="pt-BR"/>
        </w:rPr>
      </w:pPr>
      <w:bookmarkStart w:id="15" w:name="_Toc242451445"/>
      <w:r w:rsidRPr="00367B7A">
        <w:rPr>
          <w:rFonts w:ascii="Calibri" w:hAnsi="Calibri"/>
          <w:strike/>
          <w:sz w:val="22"/>
          <w:lang w:val="pt-BR"/>
        </w:rPr>
        <w:t>Teste do Banco de Dados</w:t>
      </w:r>
      <w:bookmarkEnd w:id="15"/>
    </w:p>
    <w:p w14:paraId="561076C1" w14:textId="65E68BBF" w:rsidR="00B07E44" w:rsidRDefault="00B07E44" w:rsidP="00B07E44">
      <w:pPr>
        <w:pStyle w:val="Corpodetexto"/>
        <w:numPr>
          <w:ilvl w:val="0"/>
          <w:numId w:val="31"/>
        </w:numPr>
        <w:tabs>
          <w:tab w:val="clear" w:pos="1440"/>
          <w:tab w:val="num" w:pos="993"/>
        </w:tabs>
        <w:ind w:left="709" w:firstLine="0"/>
        <w:rPr>
          <w:rFonts w:ascii="Calibri" w:hAnsi="Calibri"/>
          <w:sz w:val="22"/>
          <w:lang w:val="pt-BR"/>
        </w:rPr>
      </w:pPr>
      <w:r w:rsidRPr="00B07E44">
        <w:rPr>
          <w:rFonts w:ascii="Calibri" w:hAnsi="Calibri"/>
          <w:sz w:val="22"/>
          <w:lang w:val="pt-BR"/>
        </w:rPr>
        <w:t>Não se aplica</w:t>
      </w:r>
      <w:r>
        <w:rPr>
          <w:rFonts w:ascii="Calibri" w:hAnsi="Calibri"/>
          <w:sz w:val="22"/>
          <w:lang w:val="pt-BR"/>
        </w:rPr>
        <w:t>.</w:t>
      </w:r>
    </w:p>
    <w:p w14:paraId="14D1D73C" w14:textId="77777777" w:rsidR="00B07E44" w:rsidRPr="00B07E44" w:rsidRDefault="00B07E44" w:rsidP="00B07E44">
      <w:pPr>
        <w:pStyle w:val="Corpodetexto"/>
        <w:ind w:left="709"/>
        <w:rPr>
          <w:rFonts w:ascii="Calibri" w:hAnsi="Calibri"/>
          <w:sz w:val="22"/>
          <w:lang w:val="pt-BR"/>
        </w:rPr>
      </w:pPr>
    </w:p>
    <w:p w14:paraId="4673B32C" w14:textId="77777777" w:rsidR="001173B8" w:rsidRPr="001D4FEF" w:rsidRDefault="001173B8">
      <w:pPr>
        <w:pStyle w:val="Ttulo2"/>
        <w:rPr>
          <w:rFonts w:ascii="Calibri" w:hAnsi="Calibri"/>
          <w:sz w:val="22"/>
          <w:lang w:val="pt-BR"/>
        </w:rPr>
      </w:pPr>
      <w:bookmarkStart w:id="16" w:name="_Toc242451446"/>
      <w:r w:rsidRPr="001D4FEF">
        <w:rPr>
          <w:rFonts w:ascii="Calibri" w:hAnsi="Calibri"/>
          <w:sz w:val="22"/>
          <w:lang w:val="pt-BR"/>
        </w:rPr>
        <w:t>Teste Funcional</w:t>
      </w:r>
      <w:bookmarkEnd w:id="16"/>
    </w:p>
    <w:p w14:paraId="43AF21FB" w14:textId="5C62A567" w:rsidR="00BB33EC" w:rsidRDefault="00C2123B" w:rsidP="00BB33EC">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BB33EC" w:rsidRPr="004349A4">
        <w:rPr>
          <w:rFonts w:ascii="Calibri" w:hAnsi="Calibri"/>
          <w:sz w:val="22"/>
          <w:lang w:val="pt-BR"/>
        </w:rPr>
        <w:t xml:space="preserve"> que qua</w:t>
      </w:r>
      <w:r>
        <w:rPr>
          <w:rFonts w:ascii="Calibri" w:hAnsi="Calibri"/>
          <w:sz w:val="22"/>
          <w:lang w:val="pt-BR"/>
        </w:rPr>
        <w:t xml:space="preserve">lquer usuário </w:t>
      </w:r>
      <w:r w:rsidR="009458CF">
        <w:rPr>
          <w:rFonts w:ascii="Calibri" w:hAnsi="Calibri"/>
          <w:sz w:val="22"/>
          <w:lang w:val="pt-BR"/>
        </w:rPr>
        <w:t xml:space="preserve">previamente </w:t>
      </w:r>
      <w:r>
        <w:rPr>
          <w:rFonts w:ascii="Calibri" w:hAnsi="Calibri"/>
          <w:sz w:val="22"/>
          <w:lang w:val="pt-BR"/>
        </w:rPr>
        <w:t>cadastrado pode</w:t>
      </w:r>
      <w:r w:rsidR="00BB33EC">
        <w:rPr>
          <w:rFonts w:ascii="Calibri" w:hAnsi="Calibri"/>
          <w:sz w:val="22"/>
          <w:lang w:val="pt-BR"/>
        </w:rPr>
        <w:t xml:space="preserve"> acessar o sistema através d</w:t>
      </w:r>
      <w:r w:rsidR="00A040A6">
        <w:rPr>
          <w:rFonts w:ascii="Calibri" w:hAnsi="Calibri"/>
          <w:sz w:val="22"/>
          <w:lang w:val="pt-BR"/>
        </w:rPr>
        <w:t xml:space="preserve">o </w:t>
      </w:r>
      <w:r w:rsidR="003007B6">
        <w:rPr>
          <w:rFonts w:ascii="Calibri" w:hAnsi="Calibri"/>
          <w:sz w:val="22"/>
          <w:lang w:val="pt-BR"/>
        </w:rPr>
        <w:t>Usuário</w:t>
      </w:r>
      <w:r w:rsidR="00BB33EC">
        <w:rPr>
          <w:rFonts w:ascii="Calibri" w:hAnsi="Calibri"/>
          <w:sz w:val="22"/>
          <w:lang w:val="pt-BR"/>
        </w:rPr>
        <w:t xml:space="preserve"> e Senha</w:t>
      </w:r>
      <w:r w:rsidR="00BB33EC" w:rsidRPr="004349A4">
        <w:rPr>
          <w:rFonts w:ascii="Calibri" w:hAnsi="Calibri"/>
          <w:sz w:val="22"/>
          <w:lang w:val="pt-BR"/>
        </w:rPr>
        <w:t>.</w:t>
      </w:r>
    </w:p>
    <w:p w14:paraId="161F56A4" w14:textId="2B2D63A3" w:rsidR="009458CF" w:rsidRDefault="0002746F" w:rsidP="00BB33EC">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Possibilita</w:t>
      </w:r>
      <w:r w:rsidR="009B4670">
        <w:rPr>
          <w:rFonts w:ascii="Calibri" w:hAnsi="Calibri"/>
          <w:sz w:val="22"/>
          <w:lang w:val="pt-BR"/>
        </w:rPr>
        <w:t xml:space="preserve"> cadastrar, remover</w:t>
      </w:r>
      <w:r w:rsidR="009458CF">
        <w:rPr>
          <w:rFonts w:ascii="Calibri" w:hAnsi="Calibri"/>
          <w:sz w:val="22"/>
          <w:lang w:val="pt-BR"/>
        </w:rPr>
        <w:t xml:space="preserve"> </w:t>
      </w:r>
      <w:r w:rsidR="009B4670">
        <w:rPr>
          <w:rFonts w:ascii="Calibri" w:hAnsi="Calibri"/>
          <w:sz w:val="22"/>
          <w:lang w:val="pt-BR"/>
        </w:rPr>
        <w:t>ou alterar</w:t>
      </w:r>
      <w:r w:rsidR="009458CF">
        <w:rPr>
          <w:rFonts w:ascii="Calibri" w:hAnsi="Calibri"/>
          <w:sz w:val="22"/>
          <w:lang w:val="pt-BR"/>
        </w:rPr>
        <w:t xml:space="preserve"> os dados inseridos</w:t>
      </w:r>
      <w:r w:rsidR="00F6638F">
        <w:rPr>
          <w:rFonts w:ascii="Calibri" w:hAnsi="Calibri"/>
          <w:sz w:val="22"/>
          <w:lang w:val="pt-BR"/>
        </w:rPr>
        <w:t xml:space="preserve"> (livros, clientes e materiais especiais)</w:t>
      </w:r>
      <w:r w:rsidR="009458CF">
        <w:rPr>
          <w:rFonts w:ascii="Calibri" w:hAnsi="Calibri"/>
          <w:sz w:val="22"/>
          <w:lang w:val="pt-BR"/>
        </w:rPr>
        <w:t>.</w:t>
      </w:r>
    </w:p>
    <w:p w14:paraId="222F7823" w14:textId="7A0C9D26" w:rsidR="009B4670" w:rsidRDefault="009B4670" w:rsidP="00BB33EC">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Permite consultar livros, clientes, materiais especiais, empréstimos e devoluções.</w:t>
      </w:r>
    </w:p>
    <w:p w14:paraId="54ECEF9B" w14:textId="50F5C100" w:rsidR="009B4670" w:rsidRDefault="009B4670" w:rsidP="00BB33EC">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Permite listar livros, clientes, materiais especiais, empréstimos e devoluções.</w:t>
      </w:r>
    </w:p>
    <w:p w14:paraId="7EFA0320" w14:textId="2FC6A130" w:rsidR="009B4670" w:rsidRPr="004349A4" w:rsidRDefault="009B4670" w:rsidP="00BB33EC">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Possibilita realizar o controle de empréstimos e devoluções de livros.</w:t>
      </w:r>
    </w:p>
    <w:p w14:paraId="513ACB86" w14:textId="77777777" w:rsidR="00B07E44" w:rsidRPr="00BB33EC" w:rsidRDefault="00B07E44" w:rsidP="00B07E44">
      <w:pPr>
        <w:pStyle w:val="Corpodetexto"/>
        <w:ind w:left="709"/>
        <w:rPr>
          <w:rFonts w:ascii="Calibri" w:hAnsi="Calibri"/>
          <w:sz w:val="22"/>
          <w:lang w:val="pt-BR"/>
        </w:rPr>
      </w:pPr>
    </w:p>
    <w:p w14:paraId="1D6883AC" w14:textId="77777777" w:rsidR="001173B8" w:rsidRPr="001D4FEF" w:rsidRDefault="001173B8">
      <w:pPr>
        <w:pStyle w:val="Ttulo2"/>
        <w:rPr>
          <w:rFonts w:ascii="Calibri" w:hAnsi="Calibri"/>
          <w:sz w:val="22"/>
          <w:lang w:val="pt-BR"/>
        </w:rPr>
      </w:pPr>
      <w:bookmarkStart w:id="17" w:name="_Toc242451447"/>
      <w:r w:rsidRPr="001D4FEF">
        <w:rPr>
          <w:rFonts w:ascii="Calibri" w:hAnsi="Calibri"/>
          <w:sz w:val="22"/>
          <w:lang w:val="pt-BR"/>
        </w:rPr>
        <w:t>Teste do Ciclo de Negócios</w:t>
      </w:r>
      <w:bookmarkEnd w:id="17"/>
    </w:p>
    <w:p w14:paraId="5DDBFAA2" w14:textId="4BCB259C" w:rsidR="003F04ED" w:rsidRDefault="00A040A6" w:rsidP="003F04ED">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3F04ED">
        <w:rPr>
          <w:rFonts w:ascii="Calibri" w:hAnsi="Calibri"/>
          <w:sz w:val="22"/>
          <w:lang w:val="pt-BR"/>
        </w:rPr>
        <w:t xml:space="preserve"> se os campos obrigat</w:t>
      </w:r>
      <w:r>
        <w:rPr>
          <w:rFonts w:ascii="Calibri" w:hAnsi="Calibri"/>
          <w:sz w:val="22"/>
          <w:lang w:val="pt-BR"/>
        </w:rPr>
        <w:t>órios estão sendo preenchidos</w:t>
      </w:r>
      <w:r w:rsidR="003F04ED">
        <w:rPr>
          <w:rFonts w:ascii="Calibri" w:hAnsi="Calibri"/>
          <w:sz w:val="22"/>
          <w:lang w:val="pt-BR"/>
        </w:rPr>
        <w:t>.</w:t>
      </w:r>
    </w:p>
    <w:p w14:paraId="4D90159B" w14:textId="36BA76F5" w:rsidR="001173B8" w:rsidRDefault="00367B7A" w:rsidP="003F04ED">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3F04ED">
        <w:rPr>
          <w:rFonts w:ascii="Calibri" w:hAnsi="Calibri"/>
          <w:sz w:val="22"/>
          <w:lang w:val="pt-BR"/>
        </w:rPr>
        <w:t xml:space="preserve"> se os campos estão sendo preenchidos com informações no fo</w:t>
      </w:r>
      <w:r>
        <w:rPr>
          <w:rFonts w:ascii="Calibri" w:hAnsi="Calibri"/>
          <w:sz w:val="22"/>
          <w:lang w:val="pt-BR"/>
        </w:rPr>
        <w:t>rmato correto</w:t>
      </w:r>
      <w:r w:rsidR="003F04ED">
        <w:rPr>
          <w:rFonts w:ascii="Calibri" w:hAnsi="Calibri"/>
          <w:sz w:val="22"/>
          <w:lang w:val="pt-BR"/>
        </w:rPr>
        <w:t>.</w:t>
      </w:r>
    </w:p>
    <w:p w14:paraId="2A7271C4" w14:textId="0890EA99" w:rsidR="00090367" w:rsidRDefault="00090367" w:rsidP="003F04ED">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 xml:space="preserve">Verifica que as telas de consulta e listagem são exibidas mediante um cadastro prévio. </w:t>
      </w:r>
    </w:p>
    <w:p w14:paraId="60A0C6F0" w14:textId="77777777" w:rsidR="00B07E44" w:rsidRPr="003F04ED" w:rsidRDefault="00B07E44" w:rsidP="00B07E44">
      <w:pPr>
        <w:pStyle w:val="Corpodetexto"/>
        <w:ind w:left="709"/>
        <w:rPr>
          <w:rFonts w:ascii="Calibri" w:hAnsi="Calibri"/>
          <w:sz w:val="22"/>
          <w:lang w:val="pt-BR"/>
        </w:rPr>
      </w:pPr>
    </w:p>
    <w:p w14:paraId="2B99B706" w14:textId="77777777" w:rsidR="001173B8" w:rsidRPr="001D4FEF" w:rsidRDefault="001173B8">
      <w:pPr>
        <w:pStyle w:val="Ttulo2"/>
        <w:rPr>
          <w:rFonts w:ascii="Calibri" w:hAnsi="Calibri"/>
          <w:sz w:val="22"/>
          <w:lang w:val="pt-BR"/>
        </w:rPr>
      </w:pPr>
      <w:bookmarkStart w:id="18" w:name="_Toc242451448"/>
      <w:r w:rsidRPr="001D4FEF">
        <w:rPr>
          <w:rFonts w:ascii="Calibri" w:hAnsi="Calibri"/>
          <w:sz w:val="22"/>
          <w:lang w:val="pt-BR"/>
        </w:rPr>
        <w:t>Teste da Interface do Usuário</w:t>
      </w:r>
      <w:bookmarkEnd w:id="18"/>
    </w:p>
    <w:p w14:paraId="0684E967" w14:textId="003FE869" w:rsidR="003F04ED" w:rsidRPr="004349A4" w:rsidRDefault="00367B7A" w:rsidP="00760E52">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3F04ED">
        <w:rPr>
          <w:rFonts w:ascii="Calibri" w:hAnsi="Calibri"/>
          <w:sz w:val="22"/>
          <w:lang w:val="pt-BR"/>
        </w:rPr>
        <w:t xml:space="preserve"> se</w:t>
      </w:r>
      <w:r w:rsidR="003F04ED" w:rsidRPr="004349A4">
        <w:rPr>
          <w:rFonts w:ascii="Calibri" w:hAnsi="Calibri"/>
          <w:sz w:val="22"/>
          <w:lang w:val="pt-BR"/>
        </w:rPr>
        <w:t xml:space="preserve"> cada tela de interface gráfica pode ser </w:t>
      </w:r>
      <w:r w:rsidR="003F04ED">
        <w:rPr>
          <w:rFonts w:ascii="Calibri" w:hAnsi="Calibri"/>
          <w:sz w:val="22"/>
          <w:lang w:val="pt-BR"/>
        </w:rPr>
        <w:t>facilmente</w:t>
      </w:r>
      <w:r w:rsidR="003F04ED" w:rsidRPr="004349A4">
        <w:rPr>
          <w:rFonts w:ascii="Calibri" w:hAnsi="Calibri"/>
          <w:sz w:val="22"/>
          <w:lang w:val="pt-BR"/>
        </w:rPr>
        <w:t xml:space="preserve"> entendida e utilizada.</w:t>
      </w:r>
    </w:p>
    <w:p w14:paraId="33FAC4AC" w14:textId="172A3098" w:rsidR="003F04ED" w:rsidRDefault="00367B7A" w:rsidP="00760E52">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3F04ED" w:rsidRPr="004349A4">
        <w:rPr>
          <w:rFonts w:ascii="Calibri" w:hAnsi="Calibri"/>
          <w:sz w:val="22"/>
          <w:lang w:val="pt-BR"/>
        </w:rPr>
        <w:t xml:space="preserve"> </w:t>
      </w:r>
      <w:r w:rsidR="003F04ED">
        <w:rPr>
          <w:rFonts w:ascii="Calibri" w:hAnsi="Calibri"/>
          <w:sz w:val="22"/>
          <w:lang w:val="pt-BR"/>
        </w:rPr>
        <w:t xml:space="preserve">se os </w:t>
      </w:r>
      <w:r>
        <w:rPr>
          <w:rFonts w:ascii="Calibri" w:hAnsi="Calibri"/>
          <w:sz w:val="22"/>
          <w:lang w:val="pt-BR"/>
        </w:rPr>
        <w:t>menus</w:t>
      </w:r>
      <w:r w:rsidR="003F04ED">
        <w:rPr>
          <w:rFonts w:ascii="Calibri" w:hAnsi="Calibri"/>
          <w:sz w:val="22"/>
          <w:lang w:val="pt-BR"/>
        </w:rPr>
        <w:t xml:space="preserve"> são apresentados de forma compreensível na tela.</w:t>
      </w:r>
    </w:p>
    <w:p w14:paraId="1F6EA3D3" w14:textId="33D73CEE" w:rsidR="00D04C9E" w:rsidRDefault="00D04C9E" w:rsidP="00D04C9E">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Pr="00D04C9E">
        <w:rPr>
          <w:rFonts w:ascii="Calibri" w:hAnsi="Calibri"/>
          <w:sz w:val="22"/>
          <w:lang w:val="pt-BR"/>
        </w:rPr>
        <w:t xml:space="preserve"> se as interfaces obedecem ao mesmo padrão</w:t>
      </w:r>
      <w:r>
        <w:rPr>
          <w:rFonts w:ascii="Calibri" w:hAnsi="Calibri"/>
          <w:sz w:val="22"/>
          <w:lang w:val="pt-BR"/>
        </w:rPr>
        <w:t>.</w:t>
      </w:r>
    </w:p>
    <w:p w14:paraId="56A52D51" w14:textId="77777777" w:rsidR="00B07E44" w:rsidRPr="003F04ED" w:rsidRDefault="00B07E44" w:rsidP="00B07E44">
      <w:pPr>
        <w:pStyle w:val="Corpodetexto"/>
        <w:ind w:left="709"/>
        <w:rPr>
          <w:rFonts w:ascii="Calibri" w:hAnsi="Calibri"/>
          <w:sz w:val="22"/>
          <w:lang w:val="pt-BR"/>
        </w:rPr>
      </w:pPr>
    </w:p>
    <w:p w14:paraId="367B2CFA" w14:textId="77777777" w:rsidR="001173B8" w:rsidRPr="00367B7A" w:rsidRDefault="00E911BC">
      <w:pPr>
        <w:pStyle w:val="Ttulo2"/>
        <w:rPr>
          <w:rFonts w:ascii="Calibri" w:hAnsi="Calibri"/>
          <w:strike/>
          <w:sz w:val="22"/>
          <w:lang w:val="pt-BR"/>
        </w:rPr>
      </w:pPr>
      <w:bookmarkStart w:id="19" w:name="_Toc78907482"/>
      <w:bookmarkStart w:id="20" w:name="_Toc242451449"/>
      <w:r w:rsidRPr="00367B7A">
        <w:rPr>
          <w:rFonts w:ascii="Calibri" w:hAnsi="Calibri"/>
          <w:strike/>
          <w:sz w:val="22"/>
          <w:lang w:val="pt-BR"/>
        </w:rPr>
        <w:t xml:space="preserve">Teste de </w:t>
      </w:r>
      <w:r w:rsidR="001173B8" w:rsidRPr="00367B7A">
        <w:rPr>
          <w:rFonts w:ascii="Calibri" w:hAnsi="Calibri"/>
          <w:strike/>
          <w:sz w:val="22"/>
          <w:lang w:val="pt-BR"/>
        </w:rPr>
        <w:t>Performance</w:t>
      </w:r>
      <w:bookmarkEnd w:id="19"/>
      <w:bookmarkEnd w:id="20"/>
    </w:p>
    <w:p w14:paraId="17D69731" w14:textId="588C1958" w:rsidR="00760E52" w:rsidRDefault="00B07E44" w:rsidP="00B07E44">
      <w:pPr>
        <w:pStyle w:val="Corpodetexto"/>
        <w:numPr>
          <w:ilvl w:val="0"/>
          <w:numId w:val="31"/>
        </w:numPr>
        <w:tabs>
          <w:tab w:val="clear" w:pos="1440"/>
          <w:tab w:val="num" w:pos="993"/>
        </w:tabs>
        <w:ind w:left="709" w:firstLine="0"/>
        <w:rPr>
          <w:rFonts w:ascii="Calibri" w:hAnsi="Calibri"/>
          <w:sz w:val="22"/>
          <w:lang w:val="pt-BR"/>
        </w:rPr>
      </w:pPr>
      <w:r w:rsidRPr="00B07E44">
        <w:rPr>
          <w:rFonts w:ascii="Calibri" w:hAnsi="Calibri"/>
          <w:sz w:val="22"/>
          <w:lang w:val="pt-BR"/>
        </w:rPr>
        <w:t>Não se aplica</w:t>
      </w:r>
      <w:r>
        <w:rPr>
          <w:rFonts w:ascii="Calibri" w:hAnsi="Calibri"/>
          <w:sz w:val="22"/>
          <w:lang w:val="pt-BR"/>
        </w:rPr>
        <w:t>.</w:t>
      </w:r>
    </w:p>
    <w:p w14:paraId="7CD62BE9" w14:textId="77777777" w:rsidR="00B07E44" w:rsidRPr="00B07E44" w:rsidRDefault="00B07E44" w:rsidP="00B07E44">
      <w:pPr>
        <w:pStyle w:val="Corpodetexto"/>
        <w:ind w:left="709"/>
        <w:rPr>
          <w:rFonts w:ascii="Calibri" w:hAnsi="Calibri"/>
          <w:sz w:val="22"/>
          <w:lang w:val="pt-BR"/>
        </w:rPr>
      </w:pPr>
    </w:p>
    <w:p w14:paraId="7E2884F1" w14:textId="77777777" w:rsidR="001173B8" w:rsidRPr="00367B7A" w:rsidRDefault="001173B8">
      <w:pPr>
        <w:pStyle w:val="Ttulo2"/>
        <w:rPr>
          <w:rFonts w:ascii="Calibri" w:hAnsi="Calibri"/>
          <w:strike/>
          <w:sz w:val="22"/>
          <w:lang w:val="pt-BR"/>
        </w:rPr>
      </w:pPr>
      <w:bookmarkStart w:id="21" w:name="_Toc78907483"/>
      <w:bookmarkStart w:id="22" w:name="_Toc242451450"/>
      <w:r w:rsidRPr="00367B7A">
        <w:rPr>
          <w:rFonts w:ascii="Calibri" w:hAnsi="Calibri"/>
          <w:strike/>
          <w:sz w:val="22"/>
          <w:lang w:val="pt-BR"/>
        </w:rPr>
        <w:t>Teste de Carga</w:t>
      </w:r>
      <w:bookmarkEnd w:id="21"/>
      <w:bookmarkEnd w:id="22"/>
    </w:p>
    <w:p w14:paraId="4F6E2361" w14:textId="39D278AD" w:rsidR="00703B86" w:rsidRDefault="00B07E44" w:rsidP="00367B7A">
      <w:pPr>
        <w:pStyle w:val="Corpodetexto"/>
        <w:numPr>
          <w:ilvl w:val="0"/>
          <w:numId w:val="31"/>
        </w:numPr>
        <w:tabs>
          <w:tab w:val="clear" w:pos="1440"/>
          <w:tab w:val="num" w:pos="993"/>
        </w:tabs>
        <w:ind w:left="709" w:firstLine="0"/>
        <w:rPr>
          <w:rFonts w:ascii="Calibri" w:hAnsi="Calibri"/>
          <w:sz w:val="22"/>
          <w:lang w:val="pt-BR"/>
        </w:rPr>
      </w:pPr>
      <w:r w:rsidRPr="00B07E44">
        <w:rPr>
          <w:rFonts w:ascii="Calibri" w:hAnsi="Calibri"/>
          <w:sz w:val="22"/>
          <w:lang w:val="pt-BR"/>
        </w:rPr>
        <w:t>Não se aplica</w:t>
      </w:r>
      <w:r>
        <w:rPr>
          <w:rFonts w:ascii="Calibri" w:hAnsi="Calibri"/>
          <w:sz w:val="22"/>
          <w:lang w:val="pt-BR"/>
        </w:rPr>
        <w:t>.</w:t>
      </w:r>
    </w:p>
    <w:p w14:paraId="5A6C55CE" w14:textId="77777777" w:rsidR="00367B7A" w:rsidRPr="00367B7A" w:rsidRDefault="00367B7A" w:rsidP="00367B7A">
      <w:pPr>
        <w:pStyle w:val="Corpodetexto"/>
        <w:ind w:left="709"/>
        <w:rPr>
          <w:rFonts w:ascii="Calibri" w:hAnsi="Calibri"/>
          <w:sz w:val="22"/>
          <w:lang w:val="pt-BR"/>
        </w:rPr>
      </w:pPr>
    </w:p>
    <w:p w14:paraId="3AC95CE5" w14:textId="77777777" w:rsidR="001173B8" w:rsidRPr="00367B7A" w:rsidRDefault="001173B8">
      <w:pPr>
        <w:pStyle w:val="Ttulo2"/>
        <w:rPr>
          <w:rFonts w:ascii="Calibri" w:hAnsi="Calibri"/>
          <w:strike/>
          <w:sz w:val="22"/>
          <w:lang w:val="pt-BR"/>
        </w:rPr>
      </w:pPr>
      <w:bookmarkStart w:id="23" w:name="_Toc242451451"/>
      <w:r w:rsidRPr="00367B7A">
        <w:rPr>
          <w:rFonts w:ascii="Calibri" w:hAnsi="Calibri"/>
          <w:strike/>
          <w:sz w:val="22"/>
          <w:lang w:val="pt-BR"/>
        </w:rPr>
        <w:t>Teste de Stress</w:t>
      </w:r>
      <w:bookmarkEnd w:id="23"/>
    </w:p>
    <w:p w14:paraId="062B6ECA" w14:textId="551A1D65" w:rsidR="00B07E44" w:rsidRDefault="00B07E44" w:rsidP="00B07E44">
      <w:pPr>
        <w:pStyle w:val="Corpodetexto"/>
        <w:numPr>
          <w:ilvl w:val="0"/>
          <w:numId w:val="31"/>
        </w:numPr>
        <w:tabs>
          <w:tab w:val="clear" w:pos="1440"/>
          <w:tab w:val="num" w:pos="993"/>
        </w:tabs>
        <w:ind w:left="709" w:firstLine="0"/>
        <w:rPr>
          <w:rFonts w:ascii="Calibri" w:hAnsi="Calibri"/>
          <w:sz w:val="22"/>
          <w:lang w:val="pt-BR"/>
        </w:rPr>
      </w:pPr>
      <w:bookmarkStart w:id="24" w:name="_Toc242451452"/>
      <w:r w:rsidRPr="00B07E44">
        <w:rPr>
          <w:rFonts w:ascii="Calibri" w:hAnsi="Calibri"/>
          <w:sz w:val="22"/>
          <w:lang w:val="pt-BR"/>
        </w:rPr>
        <w:t>Não se aplica</w:t>
      </w:r>
      <w:r>
        <w:rPr>
          <w:rFonts w:ascii="Calibri" w:hAnsi="Calibri"/>
          <w:sz w:val="22"/>
          <w:lang w:val="pt-BR"/>
        </w:rPr>
        <w:t>.</w:t>
      </w:r>
    </w:p>
    <w:p w14:paraId="4B45F022" w14:textId="77777777" w:rsidR="00B07E44" w:rsidRDefault="00B07E44" w:rsidP="00B07E44">
      <w:pPr>
        <w:pStyle w:val="Corpodetexto"/>
        <w:ind w:left="709"/>
        <w:rPr>
          <w:rFonts w:ascii="Calibri" w:hAnsi="Calibri"/>
          <w:sz w:val="22"/>
          <w:lang w:val="pt-BR"/>
        </w:rPr>
      </w:pPr>
    </w:p>
    <w:p w14:paraId="6E1F7C07" w14:textId="77777777" w:rsidR="001173B8" w:rsidRPr="001D4FEF" w:rsidRDefault="001173B8">
      <w:pPr>
        <w:pStyle w:val="Ttulo2"/>
        <w:rPr>
          <w:rFonts w:ascii="Calibri" w:hAnsi="Calibri"/>
          <w:sz w:val="22"/>
          <w:lang w:val="pt-BR"/>
        </w:rPr>
      </w:pPr>
      <w:r w:rsidRPr="001D4FEF">
        <w:rPr>
          <w:rFonts w:ascii="Calibri" w:hAnsi="Calibri"/>
          <w:sz w:val="22"/>
          <w:lang w:val="pt-BR"/>
        </w:rPr>
        <w:lastRenderedPageBreak/>
        <w:t>Teste de Segurança e de Controle de Acesso</w:t>
      </w:r>
      <w:bookmarkEnd w:id="24"/>
    </w:p>
    <w:p w14:paraId="0A04382A" w14:textId="14A7A1CE" w:rsidR="00521C0F" w:rsidRPr="004349A4" w:rsidRDefault="00175DA5" w:rsidP="00521C0F">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521C0F" w:rsidRPr="004349A4">
        <w:rPr>
          <w:rFonts w:ascii="Calibri" w:hAnsi="Calibri"/>
          <w:sz w:val="22"/>
          <w:lang w:val="pt-BR"/>
        </w:rPr>
        <w:t xml:space="preserve"> que</w:t>
      </w:r>
      <w:r w:rsidR="00521C0F">
        <w:rPr>
          <w:rFonts w:ascii="Calibri" w:hAnsi="Calibri"/>
          <w:sz w:val="22"/>
          <w:lang w:val="pt-BR"/>
        </w:rPr>
        <w:t xml:space="preserve"> apenas</w:t>
      </w:r>
      <w:r w:rsidR="00521C0F" w:rsidRPr="004349A4">
        <w:rPr>
          <w:rFonts w:ascii="Calibri" w:hAnsi="Calibri"/>
          <w:sz w:val="22"/>
          <w:lang w:val="pt-BR"/>
        </w:rPr>
        <w:t xml:space="preserve"> usuários cadastrados </w:t>
      </w:r>
      <w:r>
        <w:rPr>
          <w:rFonts w:ascii="Calibri" w:hAnsi="Calibri"/>
          <w:sz w:val="22"/>
          <w:lang w:val="pt-BR"/>
        </w:rPr>
        <w:t>previamente</w:t>
      </w:r>
      <w:r w:rsidR="00682420">
        <w:rPr>
          <w:rFonts w:ascii="Calibri" w:hAnsi="Calibri"/>
          <w:sz w:val="22"/>
          <w:lang w:val="pt-BR"/>
        </w:rPr>
        <w:t>,</w:t>
      </w:r>
      <w:r>
        <w:rPr>
          <w:rFonts w:ascii="Calibri" w:hAnsi="Calibri"/>
          <w:sz w:val="22"/>
          <w:lang w:val="pt-BR"/>
        </w:rPr>
        <w:t xml:space="preserve"> </w:t>
      </w:r>
      <w:r w:rsidR="00521C0F" w:rsidRPr="004349A4">
        <w:rPr>
          <w:rFonts w:ascii="Calibri" w:hAnsi="Calibri"/>
          <w:sz w:val="22"/>
          <w:lang w:val="pt-BR"/>
        </w:rPr>
        <w:t xml:space="preserve">podem acessar informações </w:t>
      </w:r>
      <w:r w:rsidR="00521C0F">
        <w:rPr>
          <w:rFonts w:ascii="Calibri" w:hAnsi="Calibri"/>
          <w:sz w:val="22"/>
          <w:lang w:val="pt-BR"/>
        </w:rPr>
        <w:t>e funcionalidades do sistema.</w:t>
      </w:r>
    </w:p>
    <w:p w14:paraId="6CD61815" w14:textId="77777777" w:rsidR="00B07E44" w:rsidRPr="00521C0F" w:rsidRDefault="00B07E44" w:rsidP="00B07E44">
      <w:pPr>
        <w:pStyle w:val="Corpodetexto"/>
        <w:ind w:left="709"/>
        <w:rPr>
          <w:rFonts w:ascii="Calibri" w:hAnsi="Calibri"/>
          <w:sz w:val="22"/>
          <w:lang w:val="pt-BR"/>
        </w:rPr>
      </w:pPr>
    </w:p>
    <w:p w14:paraId="3C228239" w14:textId="77777777" w:rsidR="001173B8" w:rsidRPr="00E22E45" w:rsidRDefault="001173B8">
      <w:pPr>
        <w:pStyle w:val="Ttulo2"/>
        <w:rPr>
          <w:rFonts w:ascii="Calibri" w:hAnsi="Calibri"/>
          <w:strike/>
          <w:sz w:val="22"/>
          <w:lang w:val="pt-BR"/>
        </w:rPr>
      </w:pPr>
      <w:bookmarkStart w:id="25" w:name="_Toc242451453"/>
      <w:r w:rsidRPr="00E22E45">
        <w:rPr>
          <w:rFonts w:ascii="Calibri" w:hAnsi="Calibri"/>
          <w:strike/>
          <w:sz w:val="22"/>
          <w:lang w:val="pt-BR"/>
        </w:rPr>
        <w:t>Teste de Falha/Recuperação</w:t>
      </w:r>
      <w:bookmarkEnd w:id="25"/>
    </w:p>
    <w:p w14:paraId="3923D5B6" w14:textId="77777777" w:rsidR="00ED2E71" w:rsidRDefault="00ED2E71" w:rsidP="00ED2E71">
      <w:pPr>
        <w:pStyle w:val="Corpodetexto"/>
        <w:numPr>
          <w:ilvl w:val="0"/>
          <w:numId w:val="31"/>
        </w:numPr>
        <w:tabs>
          <w:tab w:val="clear" w:pos="1440"/>
          <w:tab w:val="num" w:pos="993"/>
        </w:tabs>
        <w:ind w:left="709" w:firstLine="0"/>
        <w:rPr>
          <w:rFonts w:ascii="Calibri" w:hAnsi="Calibri"/>
          <w:sz w:val="22"/>
          <w:lang w:val="pt-BR"/>
        </w:rPr>
      </w:pPr>
      <w:r w:rsidRPr="00B07E44">
        <w:rPr>
          <w:rFonts w:ascii="Calibri" w:hAnsi="Calibri"/>
          <w:sz w:val="22"/>
          <w:lang w:val="pt-BR"/>
        </w:rPr>
        <w:t>Não se aplica</w:t>
      </w:r>
      <w:r>
        <w:rPr>
          <w:rFonts w:ascii="Calibri" w:hAnsi="Calibri"/>
          <w:sz w:val="22"/>
          <w:lang w:val="pt-BR"/>
        </w:rPr>
        <w:t>.</w:t>
      </w:r>
    </w:p>
    <w:p w14:paraId="6C66DE5A" w14:textId="77777777" w:rsidR="00B07E44" w:rsidRPr="001D4FEF" w:rsidRDefault="00B07E44" w:rsidP="00B07E44">
      <w:pPr>
        <w:pStyle w:val="Corpodetexto"/>
        <w:ind w:left="709"/>
        <w:rPr>
          <w:rFonts w:ascii="Calibri" w:hAnsi="Calibri"/>
          <w:sz w:val="22"/>
          <w:lang w:val="pt-BR"/>
        </w:rPr>
      </w:pPr>
    </w:p>
    <w:p w14:paraId="4DDF91E2" w14:textId="77777777" w:rsidR="001173B8" w:rsidRPr="00175DA5" w:rsidRDefault="001173B8">
      <w:pPr>
        <w:pStyle w:val="Ttulo2"/>
        <w:rPr>
          <w:rFonts w:ascii="Calibri" w:hAnsi="Calibri"/>
          <w:strike/>
          <w:sz w:val="22"/>
          <w:lang w:val="pt-BR"/>
        </w:rPr>
      </w:pPr>
      <w:bookmarkStart w:id="26" w:name="_Toc242451454"/>
      <w:r w:rsidRPr="00175DA5">
        <w:rPr>
          <w:rFonts w:ascii="Calibri" w:hAnsi="Calibri"/>
          <w:strike/>
          <w:sz w:val="22"/>
          <w:lang w:val="pt-BR"/>
        </w:rPr>
        <w:t>Teste de Instalação</w:t>
      </w:r>
      <w:bookmarkEnd w:id="26"/>
    </w:p>
    <w:p w14:paraId="17B2DDD6" w14:textId="01CB1B67" w:rsidR="00B07E44" w:rsidRDefault="00B07E44" w:rsidP="00B07E44">
      <w:pPr>
        <w:pStyle w:val="Corpodetexto"/>
        <w:numPr>
          <w:ilvl w:val="0"/>
          <w:numId w:val="31"/>
        </w:numPr>
        <w:tabs>
          <w:tab w:val="clear" w:pos="1440"/>
          <w:tab w:val="num" w:pos="993"/>
        </w:tabs>
        <w:ind w:left="709" w:firstLine="0"/>
        <w:rPr>
          <w:rFonts w:ascii="Calibri" w:hAnsi="Calibri"/>
          <w:sz w:val="22"/>
          <w:lang w:val="pt-BR"/>
        </w:rPr>
      </w:pPr>
      <w:bookmarkStart w:id="27" w:name="_Toc314978533"/>
      <w:bookmarkStart w:id="28" w:name="_Toc324843639"/>
      <w:bookmarkStart w:id="29" w:name="_Toc324851946"/>
      <w:bookmarkStart w:id="30" w:name="_Toc324915529"/>
      <w:bookmarkStart w:id="31" w:name="_Toc433104442"/>
      <w:r w:rsidRPr="00B07E44">
        <w:rPr>
          <w:rFonts w:ascii="Calibri" w:hAnsi="Calibri"/>
          <w:sz w:val="22"/>
          <w:lang w:val="pt-BR"/>
        </w:rPr>
        <w:t>Não se aplica</w:t>
      </w:r>
      <w:r w:rsidR="00175DA5">
        <w:rPr>
          <w:rFonts w:ascii="Calibri" w:hAnsi="Calibri"/>
          <w:sz w:val="22"/>
          <w:lang w:val="pt-BR"/>
        </w:rPr>
        <w:t>.</w:t>
      </w:r>
    </w:p>
    <w:p w14:paraId="4E814559" w14:textId="77777777" w:rsidR="001173B8" w:rsidRDefault="001173B8" w:rsidP="000B0543">
      <w:pPr>
        <w:pStyle w:val="Ttulo1"/>
        <w:numPr>
          <w:ilvl w:val="0"/>
          <w:numId w:val="1"/>
        </w:numPr>
        <w:rPr>
          <w:rFonts w:ascii="Calibri" w:hAnsi="Calibri"/>
          <w:sz w:val="26"/>
          <w:lang w:val="pt-BR"/>
        </w:rPr>
      </w:pPr>
      <w:r w:rsidRPr="001D4FEF">
        <w:rPr>
          <w:rFonts w:ascii="Calibri" w:hAnsi="Calibri"/>
          <w:sz w:val="26"/>
          <w:lang w:val="pt-BR"/>
        </w:rPr>
        <w:br w:type="page"/>
      </w:r>
      <w:bookmarkStart w:id="32" w:name="_Toc242451455"/>
      <w:bookmarkStart w:id="33" w:name="_Toc314978535"/>
      <w:bookmarkEnd w:id="27"/>
      <w:bookmarkEnd w:id="28"/>
      <w:bookmarkEnd w:id="29"/>
      <w:bookmarkEnd w:id="30"/>
      <w:bookmarkEnd w:id="31"/>
      <w:r w:rsidRPr="001D4FEF">
        <w:rPr>
          <w:rFonts w:ascii="Calibri" w:hAnsi="Calibri"/>
          <w:sz w:val="26"/>
          <w:lang w:val="pt-BR"/>
        </w:rPr>
        <w:lastRenderedPageBreak/>
        <w:t>Estratégia de Teste</w:t>
      </w:r>
      <w:bookmarkEnd w:id="32"/>
    </w:p>
    <w:p w14:paraId="107166B8" w14:textId="77777777" w:rsidR="009575CD" w:rsidRPr="009575CD" w:rsidRDefault="009575CD" w:rsidP="009575CD">
      <w:pPr>
        <w:rPr>
          <w:lang w:val="pt-BR"/>
        </w:rPr>
      </w:pPr>
    </w:p>
    <w:p w14:paraId="504E47D7" w14:textId="77777777" w:rsidR="001173B8" w:rsidRPr="001D4FEF" w:rsidRDefault="001173B8" w:rsidP="001173B8">
      <w:pPr>
        <w:pStyle w:val="Ttulo2"/>
        <w:rPr>
          <w:rFonts w:ascii="Calibri" w:hAnsi="Calibri"/>
          <w:sz w:val="24"/>
          <w:szCs w:val="24"/>
          <w:lang w:val="pt-BR"/>
        </w:rPr>
      </w:pPr>
      <w:bookmarkStart w:id="34" w:name="_Toc242451456"/>
      <w:r w:rsidRPr="001D4FEF">
        <w:rPr>
          <w:rFonts w:ascii="Calibri" w:hAnsi="Calibri"/>
          <w:sz w:val="24"/>
          <w:szCs w:val="24"/>
          <w:lang w:val="pt-BR"/>
        </w:rPr>
        <w:t>Tipos de Teste</w:t>
      </w:r>
      <w:bookmarkEnd w:id="34"/>
    </w:p>
    <w:p w14:paraId="6626DB25" w14:textId="77777777" w:rsidR="001173B8" w:rsidRPr="00DF1D43" w:rsidRDefault="001173B8">
      <w:pPr>
        <w:pStyle w:val="Ttulo3"/>
        <w:rPr>
          <w:rFonts w:ascii="Calibri" w:hAnsi="Calibri"/>
          <w:b/>
          <w:strike/>
          <w:sz w:val="22"/>
          <w:lang w:val="pt-BR"/>
        </w:rPr>
      </w:pPr>
      <w:bookmarkStart w:id="35" w:name="_Toc242451457"/>
      <w:r w:rsidRPr="00DF1D43">
        <w:rPr>
          <w:rFonts w:ascii="Calibri" w:hAnsi="Calibri"/>
          <w:b/>
          <w:strike/>
          <w:sz w:val="22"/>
          <w:lang w:val="pt-BR"/>
        </w:rPr>
        <w:t>Teste de Integridade de Dados e do Banco de Dados</w:t>
      </w:r>
      <w:bookmarkEnd w:id="35"/>
    </w:p>
    <w:p w14:paraId="7BB204B0" w14:textId="77777777" w:rsidR="001173B8" w:rsidRPr="001D4FEF" w:rsidRDefault="001173B8">
      <w:pPr>
        <w:pStyle w:val="InfoBlue"/>
        <w:rPr>
          <w:rFonts w:ascii="Calibri" w:hAnsi="Calibri"/>
          <w:sz w:val="22"/>
          <w:lang w:val="pt-BR"/>
        </w:rPr>
      </w:pPr>
    </w:p>
    <w:p w14:paraId="2C04CDC5" w14:textId="77777777" w:rsidR="00F450C2" w:rsidRDefault="00F450C2" w:rsidP="00F450C2">
      <w:pPr>
        <w:pStyle w:val="Corpodetexto"/>
        <w:numPr>
          <w:ilvl w:val="0"/>
          <w:numId w:val="31"/>
        </w:numPr>
        <w:tabs>
          <w:tab w:val="clear" w:pos="1440"/>
          <w:tab w:val="num" w:pos="993"/>
        </w:tabs>
        <w:ind w:left="709" w:firstLine="0"/>
        <w:rPr>
          <w:rFonts w:ascii="Calibri" w:hAnsi="Calibri"/>
          <w:sz w:val="22"/>
          <w:lang w:val="pt-BR"/>
        </w:rPr>
      </w:pPr>
      <w:r w:rsidRPr="00B07E44">
        <w:rPr>
          <w:rFonts w:ascii="Calibri" w:hAnsi="Calibri"/>
          <w:sz w:val="22"/>
          <w:lang w:val="pt-BR"/>
        </w:rPr>
        <w:t>Não se aplica</w:t>
      </w:r>
      <w:r>
        <w:rPr>
          <w:rFonts w:ascii="Calibri" w:hAnsi="Calibri"/>
          <w:sz w:val="22"/>
          <w:lang w:val="pt-BR"/>
        </w:rPr>
        <w:t>.</w:t>
      </w:r>
    </w:p>
    <w:p w14:paraId="5C38E1AE" w14:textId="77777777" w:rsidR="001173B8" w:rsidRPr="001D4FEF" w:rsidRDefault="001173B8">
      <w:pPr>
        <w:pStyle w:val="Corpodetexto"/>
        <w:rPr>
          <w:rFonts w:ascii="Calibri" w:hAnsi="Calibri"/>
          <w:lang w:val="pt-BR"/>
        </w:rPr>
      </w:pPr>
    </w:p>
    <w:p w14:paraId="0D36A76E" w14:textId="77777777" w:rsidR="001173B8" w:rsidRPr="001D4FEF" w:rsidRDefault="001173B8" w:rsidP="000B0543">
      <w:pPr>
        <w:pStyle w:val="Ttulo3"/>
        <w:numPr>
          <w:ilvl w:val="2"/>
          <w:numId w:val="2"/>
        </w:numPr>
        <w:rPr>
          <w:rFonts w:ascii="Calibri" w:hAnsi="Calibri"/>
          <w:b/>
          <w:sz w:val="22"/>
          <w:lang w:val="pt-BR"/>
        </w:rPr>
      </w:pPr>
      <w:bookmarkStart w:id="36" w:name="_Toc242451458"/>
      <w:bookmarkEnd w:id="33"/>
      <w:r w:rsidRPr="001D4FEF">
        <w:rPr>
          <w:rFonts w:ascii="Calibri" w:hAnsi="Calibri"/>
          <w:b/>
          <w:sz w:val="22"/>
          <w:lang w:val="pt-BR"/>
        </w:rPr>
        <w:t>Teste de Fun</w:t>
      </w:r>
      <w:r w:rsidR="00F26F0E" w:rsidRPr="001D4FEF">
        <w:rPr>
          <w:rFonts w:ascii="Calibri" w:hAnsi="Calibri"/>
          <w:b/>
          <w:sz w:val="22"/>
          <w:lang w:val="pt-BR"/>
        </w:rPr>
        <w:t>cionalidade</w:t>
      </w:r>
      <w:bookmarkEnd w:id="36"/>
      <w:r w:rsidR="00F26F0E" w:rsidRPr="001D4FEF">
        <w:rPr>
          <w:rFonts w:ascii="Calibri" w:hAnsi="Calibri"/>
          <w:b/>
          <w:sz w:val="22"/>
          <w:lang w:val="pt-BR"/>
        </w:rPr>
        <w:t xml:space="preserve"> </w:t>
      </w:r>
    </w:p>
    <w:p w14:paraId="04C1EAED" w14:textId="77777777" w:rsidR="001173B8" w:rsidRPr="001D4FEF" w:rsidRDefault="001173B8">
      <w:pPr>
        <w:pStyle w:val="Corpodetexto1"/>
        <w:rPr>
          <w:rFonts w:ascii="Calibri" w:hAnsi="Calibri"/>
          <w:sz w:val="22"/>
          <w:lang w:val="pt-BR"/>
        </w:rPr>
      </w:pPr>
      <w:bookmarkStart w:id="37" w:name="_Toc314978536"/>
      <w:bookmarkStart w:id="38" w:name="_Toc324843643"/>
      <w:bookmarkStart w:id="39" w:name="_Toc324851950"/>
      <w:bookmarkStart w:id="40"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14:paraId="0082EC67" w14:textId="77777777" w:rsidTr="00562868">
        <w:trPr>
          <w:cantSplit/>
        </w:trPr>
        <w:tc>
          <w:tcPr>
            <w:tcW w:w="2211" w:type="dxa"/>
          </w:tcPr>
          <w:bookmarkEnd w:id="37"/>
          <w:bookmarkEnd w:id="38"/>
          <w:bookmarkEnd w:id="39"/>
          <w:bookmarkEnd w:id="40"/>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5526AC41" w:rsidR="00562868" w:rsidRPr="001D4FEF" w:rsidRDefault="00DF1D43" w:rsidP="00DF1D43">
            <w:pPr>
              <w:pStyle w:val="Corpodetexto"/>
              <w:ind w:left="0"/>
              <w:jc w:val="both"/>
              <w:rPr>
                <w:rFonts w:ascii="Calibri" w:hAnsi="Calibri"/>
                <w:sz w:val="22"/>
                <w:lang w:val="pt-BR"/>
              </w:rPr>
            </w:pPr>
            <w:r w:rsidRPr="00DF1D43">
              <w:rPr>
                <w:rFonts w:ascii="Calibri" w:hAnsi="Calibri"/>
                <w:sz w:val="22"/>
                <w:lang w:val="pt-BR"/>
              </w:rPr>
              <w:t>Garantir qu</w:t>
            </w:r>
            <w:r>
              <w:rPr>
                <w:rFonts w:ascii="Calibri" w:hAnsi="Calibri"/>
                <w:sz w:val="22"/>
                <w:lang w:val="pt-BR"/>
              </w:rPr>
              <w:t xml:space="preserve">e as funcionalidades do sistema especificadas nos casos de uso, </w:t>
            </w:r>
            <w:r w:rsidRPr="00DF1D43">
              <w:rPr>
                <w:rFonts w:ascii="Calibri" w:hAnsi="Calibri"/>
                <w:sz w:val="22"/>
                <w:lang w:val="pt-BR"/>
              </w:rPr>
              <w:t>estão gerando os resultados esperados.</w:t>
            </w:r>
          </w:p>
        </w:tc>
      </w:tr>
      <w:tr w:rsidR="00562868" w:rsidRPr="001D4FEF"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307480B" w14:textId="77777777" w:rsidR="00562868" w:rsidRDefault="00DF1D43" w:rsidP="00DF1D43">
            <w:pPr>
              <w:pStyle w:val="Corpodetexto"/>
              <w:ind w:left="0"/>
              <w:jc w:val="both"/>
              <w:rPr>
                <w:rFonts w:ascii="Calibri" w:hAnsi="Calibri"/>
                <w:sz w:val="22"/>
                <w:lang w:val="pt-BR"/>
              </w:rPr>
            </w:pPr>
            <w:r w:rsidRPr="00DF1D43">
              <w:rPr>
                <w:rFonts w:ascii="Calibri" w:hAnsi="Calibri"/>
                <w:sz w:val="22"/>
                <w:lang w:val="pt-BR"/>
              </w:rPr>
              <w:t>Executar cada caso de uso funcional através de seu fluxo principal e secundário, usando dados válidos e inválidos, para verificar o seguinte:</w:t>
            </w:r>
          </w:p>
          <w:p w14:paraId="0349C994" w14:textId="65BF81BD" w:rsidR="00DF1D43" w:rsidRPr="00DF1D43" w:rsidRDefault="00DF1D43" w:rsidP="00DF1D43">
            <w:pPr>
              <w:pStyle w:val="Corpodetexto"/>
              <w:numPr>
                <w:ilvl w:val="0"/>
                <w:numId w:val="31"/>
              </w:numPr>
              <w:tabs>
                <w:tab w:val="clear" w:pos="1440"/>
                <w:tab w:val="num" w:pos="170"/>
              </w:tabs>
              <w:ind w:left="0" w:firstLine="0"/>
              <w:rPr>
                <w:rFonts w:ascii="Calibri" w:hAnsi="Calibri"/>
                <w:sz w:val="22"/>
                <w:lang w:val="pt-BR"/>
              </w:rPr>
            </w:pPr>
            <w:r w:rsidRPr="00DF1D43">
              <w:rPr>
                <w:rFonts w:ascii="Calibri" w:hAnsi="Calibri"/>
                <w:sz w:val="22"/>
                <w:lang w:val="pt-BR"/>
              </w:rPr>
              <w:t>Os resultados esperados ocorrem quando dados válidos são usados.</w:t>
            </w:r>
          </w:p>
          <w:p w14:paraId="40C6D6F5" w14:textId="1A72A275" w:rsidR="00DF1D43" w:rsidRPr="00DF1D43" w:rsidRDefault="00DF1D43" w:rsidP="00DF1D43">
            <w:pPr>
              <w:pStyle w:val="Corpodetexto"/>
              <w:numPr>
                <w:ilvl w:val="0"/>
                <w:numId w:val="31"/>
              </w:numPr>
              <w:tabs>
                <w:tab w:val="clear" w:pos="1440"/>
                <w:tab w:val="num" w:pos="170"/>
              </w:tabs>
              <w:ind w:left="0" w:firstLine="0"/>
              <w:rPr>
                <w:rFonts w:ascii="Calibri" w:hAnsi="Calibri"/>
                <w:sz w:val="22"/>
                <w:lang w:val="pt-BR"/>
              </w:rPr>
            </w:pPr>
            <w:r w:rsidRPr="00DF1D43">
              <w:rPr>
                <w:rFonts w:ascii="Calibri" w:hAnsi="Calibri"/>
                <w:sz w:val="22"/>
                <w:lang w:val="pt-BR"/>
              </w:rPr>
              <w:t>As mensagens de erro ou aviso apropriadas são exibidas quando dados inválidos são usados.</w:t>
            </w:r>
          </w:p>
          <w:p w14:paraId="413EEE1C" w14:textId="7284B4D7" w:rsidR="00DF1D43" w:rsidRPr="00DF1D43" w:rsidRDefault="00DF1D43" w:rsidP="00DF1D43">
            <w:pPr>
              <w:pStyle w:val="Corpodetexto"/>
              <w:numPr>
                <w:ilvl w:val="0"/>
                <w:numId w:val="31"/>
              </w:numPr>
              <w:tabs>
                <w:tab w:val="clear" w:pos="1440"/>
                <w:tab w:val="num" w:pos="170"/>
              </w:tabs>
              <w:ind w:left="0" w:firstLine="0"/>
              <w:rPr>
                <w:rFonts w:ascii="Calibri" w:hAnsi="Calibri"/>
                <w:sz w:val="22"/>
                <w:lang w:val="pt-BR"/>
              </w:rPr>
            </w:pPr>
            <w:r w:rsidRPr="00DF1D43">
              <w:rPr>
                <w:rFonts w:ascii="Calibri" w:hAnsi="Calibri"/>
                <w:sz w:val="22"/>
                <w:lang w:val="pt-BR"/>
              </w:rPr>
              <w:t>Cada regra de negócio é aplicada apropriadamente.</w:t>
            </w:r>
          </w:p>
        </w:tc>
      </w:tr>
      <w:tr w:rsidR="00562868" w:rsidRPr="001D4FEF"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2757E26" w14:textId="673FBBD2" w:rsidR="00CB6EAC" w:rsidRPr="00CB6EAC" w:rsidRDefault="00CB6EAC" w:rsidP="00CB6EAC">
            <w:pPr>
              <w:pStyle w:val="Corpodetexto"/>
              <w:numPr>
                <w:ilvl w:val="0"/>
                <w:numId w:val="31"/>
              </w:numPr>
              <w:tabs>
                <w:tab w:val="clear" w:pos="1440"/>
                <w:tab w:val="num" w:pos="170"/>
              </w:tabs>
              <w:ind w:left="0" w:firstLine="0"/>
              <w:rPr>
                <w:rFonts w:ascii="Calibri" w:hAnsi="Calibri"/>
                <w:sz w:val="22"/>
                <w:lang w:val="pt-BR"/>
              </w:rPr>
            </w:pPr>
            <w:r w:rsidRPr="00CB6EAC">
              <w:rPr>
                <w:rFonts w:ascii="Calibri" w:hAnsi="Calibri"/>
                <w:sz w:val="22"/>
                <w:lang w:val="pt-BR"/>
              </w:rPr>
              <w:t>Todos os testes planejados foram executados.</w:t>
            </w:r>
          </w:p>
          <w:p w14:paraId="551E69A8" w14:textId="3513B6C2" w:rsidR="00562868" w:rsidRPr="001D4FEF" w:rsidRDefault="00CB6EAC" w:rsidP="00CB6EAC">
            <w:pPr>
              <w:pStyle w:val="Corpodetexto"/>
              <w:numPr>
                <w:ilvl w:val="0"/>
                <w:numId w:val="31"/>
              </w:numPr>
              <w:tabs>
                <w:tab w:val="clear" w:pos="1440"/>
                <w:tab w:val="num" w:pos="170"/>
              </w:tabs>
              <w:ind w:left="0" w:firstLine="0"/>
              <w:rPr>
                <w:rFonts w:ascii="Calibri" w:hAnsi="Calibri"/>
                <w:sz w:val="22"/>
                <w:lang w:val="pt-BR"/>
              </w:rPr>
            </w:pPr>
            <w:r w:rsidRPr="00CB6EAC">
              <w:rPr>
                <w:rFonts w:ascii="Calibri" w:hAnsi="Calibri"/>
                <w:sz w:val="22"/>
                <w:lang w:val="pt-BR"/>
              </w:rPr>
              <w:t>Todos os defeitos identificados foram tratados.</w:t>
            </w: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7B130A23" w:rsidR="00562868" w:rsidRPr="001D4FEF" w:rsidRDefault="00CB6EAC" w:rsidP="00CB6EAC">
            <w:pPr>
              <w:pStyle w:val="Corpodetexto"/>
              <w:ind w:left="0"/>
              <w:rPr>
                <w:rFonts w:ascii="Calibri" w:hAnsi="Calibri"/>
                <w:sz w:val="22"/>
                <w:lang w:val="pt-BR"/>
              </w:rPr>
            </w:pPr>
            <w:r>
              <w:rPr>
                <w:rFonts w:ascii="Calibri" w:hAnsi="Calibri"/>
                <w:sz w:val="22"/>
                <w:lang w:val="pt-BR"/>
              </w:rPr>
              <w:t>Nenhum</w:t>
            </w:r>
            <w:r w:rsidR="00C46495">
              <w:rPr>
                <w:rFonts w:ascii="Calibri" w:hAnsi="Calibri"/>
                <w:sz w:val="22"/>
                <w:lang w:val="pt-BR"/>
              </w:rPr>
              <w:t>.</w:t>
            </w:r>
          </w:p>
        </w:tc>
      </w:tr>
    </w:tbl>
    <w:p w14:paraId="68F972CE" w14:textId="77777777" w:rsidR="001173B8" w:rsidRDefault="001173B8">
      <w:pPr>
        <w:pStyle w:val="Ttulo3"/>
        <w:numPr>
          <w:ilvl w:val="0"/>
          <w:numId w:val="0"/>
        </w:numPr>
        <w:rPr>
          <w:rFonts w:ascii="Calibri" w:hAnsi="Calibri"/>
          <w:sz w:val="22"/>
          <w:lang w:val="pt-BR"/>
        </w:rPr>
      </w:pPr>
    </w:p>
    <w:p w14:paraId="5ED47ADC" w14:textId="77777777" w:rsidR="00C46495" w:rsidRDefault="00C46495" w:rsidP="00C46495">
      <w:pPr>
        <w:rPr>
          <w:lang w:val="pt-BR"/>
        </w:rPr>
      </w:pPr>
    </w:p>
    <w:p w14:paraId="751DD5C4" w14:textId="5E7D6E95" w:rsidR="0030675C" w:rsidRDefault="0030675C" w:rsidP="00C46495">
      <w:pPr>
        <w:rPr>
          <w:lang w:val="pt-BR"/>
        </w:rPr>
      </w:pPr>
    </w:p>
    <w:p w14:paraId="0D08320F" w14:textId="0E751A75" w:rsidR="00855FDF" w:rsidRDefault="00855FDF" w:rsidP="00C46495">
      <w:pPr>
        <w:rPr>
          <w:lang w:val="pt-BR"/>
        </w:rPr>
      </w:pPr>
    </w:p>
    <w:p w14:paraId="3D84A60A" w14:textId="24E29591" w:rsidR="00855FDF" w:rsidRDefault="00855FDF" w:rsidP="00C46495">
      <w:pPr>
        <w:rPr>
          <w:lang w:val="pt-BR"/>
        </w:rPr>
      </w:pPr>
    </w:p>
    <w:p w14:paraId="23909D8A" w14:textId="7DF88401" w:rsidR="00855FDF" w:rsidRDefault="00855FDF" w:rsidP="00C46495">
      <w:pPr>
        <w:rPr>
          <w:lang w:val="pt-BR"/>
        </w:rPr>
      </w:pPr>
    </w:p>
    <w:p w14:paraId="41ED2881" w14:textId="4237A65E" w:rsidR="00855FDF" w:rsidRDefault="00855FDF" w:rsidP="00C46495">
      <w:pPr>
        <w:rPr>
          <w:lang w:val="pt-BR"/>
        </w:rPr>
      </w:pPr>
    </w:p>
    <w:p w14:paraId="6BF64541" w14:textId="61CBB809" w:rsidR="00855FDF" w:rsidRDefault="00855FDF" w:rsidP="00C46495">
      <w:pPr>
        <w:rPr>
          <w:lang w:val="pt-BR"/>
        </w:rPr>
      </w:pPr>
    </w:p>
    <w:p w14:paraId="5F6020FC" w14:textId="05DE5D16" w:rsidR="00855FDF" w:rsidRDefault="00855FDF" w:rsidP="00C46495">
      <w:pPr>
        <w:rPr>
          <w:lang w:val="pt-BR"/>
        </w:rPr>
      </w:pPr>
    </w:p>
    <w:p w14:paraId="3EA5B9EF" w14:textId="76DACE5A" w:rsidR="00855FDF" w:rsidRDefault="00855FDF" w:rsidP="00C46495">
      <w:pPr>
        <w:rPr>
          <w:lang w:val="pt-BR"/>
        </w:rPr>
      </w:pPr>
    </w:p>
    <w:p w14:paraId="432B4C4E" w14:textId="6F1B1EAE" w:rsidR="00855FDF" w:rsidRDefault="00855FDF" w:rsidP="00C46495">
      <w:pPr>
        <w:rPr>
          <w:lang w:val="pt-BR"/>
        </w:rPr>
      </w:pPr>
    </w:p>
    <w:p w14:paraId="7E74EAF3" w14:textId="6666624A" w:rsidR="00855FDF" w:rsidRDefault="00855FDF" w:rsidP="00C46495">
      <w:pPr>
        <w:rPr>
          <w:lang w:val="pt-BR"/>
        </w:rPr>
      </w:pPr>
    </w:p>
    <w:p w14:paraId="00D58E06" w14:textId="1BB62731" w:rsidR="00855FDF" w:rsidRDefault="00855FDF" w:rsidP="00C46495">
      <w:pPr>
        <w:rPr>
          <w:lang w:val="pt-BR"/>
        </w:rPr>
      </w:pPr>
    </w:p>
    <w:p w14:paraId="360A4052" w14:textId="42524DA3" w:rsidR="00855FDF" w:rsidRDefault="00855FDF" w:rsidP="00C46495">
      <w:pPr>
        <w:rPr>
          <w:lang w:val="pt-BR"/>
        </w:rPr>
      </w:pPr>
    </w:p>
    <w:p w14:paraId="6A793F14" w14:textId="4875CC70" w:rsidR="00855FDF" w:rsidRDefault="00855FDF" w:rsidP="00C46495">
      <w:pPr>
        <w:rPr>
          <w:lang w:val="pt-BR"/>
        </w:rPr>
      </w:pPr>
    </w:p>
    <w:p w14:paraId="6A30CD49" w14:textId="6D40593C" w:rsidR="00855FDF" w:rsidRDefault="00855FDF" w:rsidP="00C46495">
      <w:pPr>
        <w:rPr>
          <w:lang w:val="pt-BR"/>
        </w:rPr>
      </w:pPr>
    </w:p>
    <w:p w14:paraId="58AC4C54" w14:textId="64F92454" w:rsidR="00855FDF" w:rsidRDefault="00855FDF" w:rsidP="00C46495">
      <w:pPr>
        <w:rPr>
          <w:lang w:val="pt-BR"/>
        </w:rPr>
      </w:pPr>
    </w:p>
    <w:p w14:paraId="44F3A759" w14:textId="5267CC56" w:rsidR="00855FDF" w:rsidRDefault="00855FDF" w:rsidP="00C46495">
      <w:pPr>
        <w:rPr>
          <w:lang w:val="pt-BR"/>
        </w:rPr>
      </w:pPr>
    </w:p>
    <w:p w14:paraId="7316D243" w14:textId="77777777" w:rsidR="00855FDF" w:rsidRPr="00C46495" w:rsidRDefault="00855FDF" w:rsidP="00C46495">
      <w:pPr>
        <w:rPr>
          <w:lang w:val="pt-BR"/>
        </w:rPr>
      </w:pPr>
    </w:p>
    <w:p w14:paraId="44B64B10" w14:textId="77777777" w:rsidR="001173B8" w:rsidRPr="001D4FEF" w:rsidRDefault="001173B8">
      <w:pPr>
        <w:pStyle w:val="Ttulo3"/>
        <w:rPr>
          <w:rFonts w:ascii="Calibri" w:hAnsi="Calibri"/>
          <w:b/>
          <w:sz w:val="22"/>
          <w:lang w:val="pt-BR"/>
        </w:rPr>
      </w:pPr>
      <w:bookmarkStart w:id="41" w:name="_Toc242451459"/>
      <w:r w:rsidRPr="001D4FEF">
        <w:rPr>
          <w:rFonts w:ascii="Calibri" w:hAnsi="Calibri"/>
          <w:b/>
          <w:sz w:val="22"/>
          <w:lang w:val="pt-BR"/>
        </w:rPr>
        <w:lastRenderedPageBreak/>
        <w:t>Teste da Interface do Usuário</w:t>
      </w:r>
      <w:bookmarkEnd w:id="41"/>
    </w:p>
    <w:p w14:paraId="206A72D1" w14:textId="77777777" w:rsidR="001173B8" w:rsidRPr="001D4FEF" w:rsidRDefault="001173B8">
      <w:pPr>
        <w:pStyle w:val="Corpodetexto1"/>
        <w:ind w:left="720"/>
        <w:rPr>
          <w:rFonts w:ascii="Calibri" w:hAnsi="Calibri"/>
          <w:sz w:val="22"/>
          <w:lang w:val="pt-BR"/>
        </w:rPr>
      </w:pPr>
      <w:bookmarkStart w:id="42" w:name="_Toc327254066"/>
      <w:bookmarkStart w:id="43" w:name="_Toc327255031"/>
      <w:bookmarkStart w:id="44" w:name="_Toc327255100"/>
      <w:bookmarkStart w:id="45"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6" w:name="_Toc433104448"/>
            <w:r w:rsidRPr="001D4FEF">
              <w:rPr>
                <w:rFonts w:ascii="Calibri" w:hAnsi="Calibri"/>
                <w:sz w:val="22"/>
                <w:lang w:val="pt-BR"/>
              </w:rPr>
              <w:t>Objetivo do Teste:</w:t>
            </w:r>
          </w:p>
        </w:tc>
        <w:tc>
          <w:tcPr>
            <w:tcW w:w="6627" w:type="dxa"/>
          </w:tcPr>
          <w:p w14:paraId="75B44A64" w14:textId="2B0E78DA" w:rsidR="00C46495" w:rsidRPr="00C46495" w:rsidRDefault="00C46495" w:rsidP="00C46495">
            <w:pPr>
              <w:pStyle w:val="Corpodetexto"/>
              <w:numPr>
                <w:ilvl w:val="0"/>
                <w:numId w:val="31"/>
              </w:numPr>
              <w:tabs>
                <w:tab w:val="clear" w:pos="1440"/>
                <w:tab w:val="num" w:pos="170"/>
              </w:tabs>
              <w:ind w:left="0" w:firstLine="0"/>
              <w:rPr>
                <w:rFonts w:ascii="Calibri" w:hAnsi="Calibri"/>
                <w:sz w:val="22"/>
                <w:lang w:val="pt-BR"/>
              </w:rPr>
            </w:pPr>
            <w:r w:rsidRPr="00C46495">
              <w:rPr>
                <w:rFonts w:ascii="Calibri" w:hAnsi="Calibri"/>
                <w:sz w:val="22"/>
                <w:lang w:val="pt-BR"/>
              </w:rPr>
              <w:t>Verificar se a navegação através dos alvos de teste reflete as funções e os requisitos do negócio apropriadamente.</w:t>
            </w:r>
          </w:p>
          <w:p w14:paraId="1B16EE46" w14:textId="3D4A61FB" w:rsidR="00562868" w:rsidRPr="001D4FEF" w:rsidRDefault="00C46495" w:rsidP="00C46495">
            <w:pPr>
              <w:pStyle w:val="Corpodetexto"/>
              <w:numPr>
                <w:ilvl w:val="0"/>
                <w:numId w:val="31"/>
              </w:numPr>
              <w:tabs>
                <w:tab w:val="clear" w:pos="1440"/>
                <w:tab w:val="num" w:pos="170"/>
              </w:tabs>
              <w:ind w:left="0" w:firstLine="0"/>
              <w:rPr>
                <w:rFonts w:ascii="Calibri" w:hAnsi="Calibri"/>
                <w:sz w:val="22"/>
                <w:lang w:val="pt-BR"/>
              </w:rPr>
            </w:pPr>
            <w:r w:rsidRPr="00C46495">
              <w:rPr>
                <w:rFonts w:ascii="Calibri" w:hAnsi="Calibri"/>
                <w:sz w:val="22"/>
                <w:lang w:val="pt-BR"/>
              </w:rPr>
              <w:t>Objetos e características da janela, tais como menus, tamanho, posição, estado e foco conformam-se aos padrões.</w:t>
            </w:r>
          </w:p>
        </w:tc>
      </w:tr>
      <w:tr w:rsidR="00562868" w:rsidRPr="001D4FEF"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05B9E2FE" w14:textId="0F72A3D9" w:rsidR="00C46495" w:rsidRPr="00C46495" w:rsidRDefault="00C46495" w:rsidP="00C46495">
            <w:pPr>
              <w:pStyle w:val="Corpodetexto"/>
              <w:numPr>
                <w:ilvl w:val="0"/>
                <w:numId w:val="31"/>
              </w:numPr>
              <w:tabs>
                <w:tab w:val="clear" w:pos="1440"/>
                <w:tab w:val="num" w:pos="170"/>
              </w:tabs>
              <w:ind w:left="0" w:firstLine="0"/>
              <w:rPr>
                <w:rFonts w:ascii="Calibri" w:hAnsi="Calibri"/>
                <w:sz w:val="22"/>
                <w:lang w:val="pt-BR"/>
              </w:rPr>
            </w:pPr>
            <w:r w:rsidRPr="00C46495">
              <w:rPr>
                <w:rFonts w:ascii="Calibri" w:hAnsi="Calibri"/>
                <w:sz w:val="22"/>
                <w:lang w:val="pt-BR"/>
              </w:rPr>
              <w:t>Criar ou modificar os testes para cada janela para verificar a navegação e os estados de objeto apropriados para cada janela e objetos da aplicação.</w:t>
            </w:r>
          </w:p>
          <w:p w14:paraId="625A8E64" w14:textId="133A23D6" w:rsidR="00562868" w:rsidRPr="001D4FEF" w:rsidRDefault="00C46495" w:rsidP="00C46495">
            <w:pPr>
              <w:pStyle w:val="Corpodetexto"/>
              <w:numPr>
                <w:ilvl w:val="0"/>
                <w:numId w:val="31"/>
              </w:numPr>
              <w:tabs>
                <w:tab w:val="clear" w:pos="1440"/>
                <w:tab w:val="num" w:pos="170"/>
              </w:tabs>
              <w:ind w:left="0" w:firstLine="0"/>
              <w:rPr>
                <w:rFonts w:ascii="Calibri" w:hAnsi="Calibri"/>
                <w:sz w:val="22"/>
                <w:lang w:val="pt-BR"/>
              </w:rPr>
            </w:pPr>
            <w:r w:rsidRPr="00C46495">
              <w:rPr>
                <w:rFonts w:ascii="Calibri" w:hAnsi="Calibri"/>
                <w:sz w:val="22"/>
                <w:lang w:val="pt-BR"/>
              </w:rPr>
              <w:t>Observar grupos de usuários usando a interface, analisando a taxa de aprendizado dos mesmos com o sistema e a aceitação da interface pelos usuários.</w:t>
            </w:r>
          </w:p>
        </w:tc>
      </w:tr>
      <w:tr w:rsidR="00562868" w:rsidRPr="001D4FEF"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5E9A961D" w14:textId="77777777" w:rsidR="00C46495" w:rsidRDefault="00C46495" w:rsidP="00C46495">
            <w:pPr>
              <w:pStyle w:val="Corpodetexto"/>
              <w:numPr>
                <w:ilvl w:val="0"/>
                <w:numId w:val="31"/>
              </w:numPr>
              <w:tabs>
                <w:tab w:val="clear" w:pos="1440"/>
                <w:tab w:val="num" w:pos="170"/>
              </w:tabs>
              <w:ind w:left="0" w:firstLine="0"/>
              <w:rPr>
                <w:rFonts w:ascii="Calibri" w:hAnsi="Calibri"/>
                <w:sz w:val="22"/>
                <w:lang w:val="pt-BR"/>
              </w:rPr>
            </w:pPr>
            <w:r w:rsidRPr="004349A4">
              <w:rPr>
                <w:rFonts w:ascii="Calibri" w:hAnsi="Calibri"/>
                <w:sz w:val="22"/>
                <w:lang w:val="pt-BR"/>
              </w:rPr>
              <w:t>É verificado que cada janela permanece consistente com a versão de comparação ou dentro de padrões aceitáveis.</w:t>
            </w:r>
          </w:p>
          <w:p w14:paraId="639A7F65" w14:textId="6B7DB312" w:rsidR="00562868" w:rsidRPr="001D4FEF" w:rsidRDefault="00C46495" w:rsidP="00C46495">
            <w:pPr>
              <w:pStyle w:val="Corpodetexto"/>
              <w:numPr>
                <w:ilvl w:val="0"/>
                <w:numId w:val="31"/>
              </w:numPr>
              <w:tabs>
                <w:tab w:val="clear" w:pos="1440"/>
                <w:tab w:val="num" w:pos="170"/>
              </w:tabs>
              <w:ind w:left="0" w:firstLine="0"/>
              <w:rPr>
                <w:rFonts w:ascii="Calibri" w:hAnsi="Calibri"/>
                <w:sz w:val="22"/>
                <w:lang w:val="pt-BR"/>
              </w:rPr>
            </w:pPr>
            <w:r w:rsidRPr="00C46495">
              <w:rPr>
                <w:rFonts w:ascii="Calibri" w:hAnsi="Calibri"/>
                <w:sz w:val="22"/>
                <w:lang w:val="pt-BR"/>
              </w:rPr>
              <w:t>É verificado que o usuário consegue usar a interface sem precisar de treinamento e a considera agradável.</w:t>
            </w:r>
          </w:p>
        </w:tc>
      </w:tr>
      <w:tr w:rsidR="00562868" w:rsidRPr="001D4FEF"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74DB483" w:rsidR="00562868" w:rsidRPr="001D4FEF" w:rsidRDefault="00C46495" w:rsidP="00C46495">
            <w:pPr>
              <w:pStyle w:val="Corpodetexto"/>
              <w:ind w:left="0"/>
              <w:rPr>
                <w:rFonts w:ascii="Calibri" w:hAnsi="Calibri"/>
                <w:sz w:val="22"/>
                <w:lang w:val="pt-BR"/>
              </w:rPr>
            </w:pPr>
            <w:r>
              <w:rPr>
                <w:rFonts w:ascii="Calibri" w:hAnsi="Calibri"/>
                <w:sz w:val="22"/>
                <w:lang w:val="pt-BR"/>
              </w:rPr>
              <w:t>Nenhum.</w:t>
            </w:r>
          </w:p>
        </w:tc>
      </w:tr>
    </w:tbl>
    <w:p w14:paraId="02607CFF" w14:textId="77777777" w:rsidR="00DF1D43" w:rsidRPr="001D4FEF" w:rsidRDefault="00DF1D43">
      <w:pPr>
        <w:pStyle w:val="Corpodetexto1"/>
        <w:rPr>
          <w:rFonts w:ascii="Calibri" w:hAnsi="Calibri"/>
          <w:sz w:val="22"/>
          <w:lang w:val="pt-BR"/>
        </w:rPr>
      </w:pPr>
    </w:p>
    <w:p w14:paraId="12F65FC6" w14:textId="77777777" w:rsidR="001173B8" w:rsidRPr="00DF1D43" w:rsidRDefault="001173B8">
      <w:pPr>
        <w:pStyle w:val="Ttulo3"/>
        <w:rPr>
          <w:rFonts w:ascii="Calibri" w:hAnsi="Calibri"/>
          <w:b/>
          <w:strike/>
          <w:sz w:val="22"/>
          <w:lang w:val="pt-BR"/>
        </w:rPr>
      </w:pPr>
      <w:bookmarkStart w:id="47" w:name="_Toc242451460"/>
      <w:bookmarkEnd w:id="42"/>
      <w:bookmarkEnd w:id="43"/>
      <w:bookmarkEnd w:id="44"/>
      <w:bookmarkEnd w:id="45"/>
      <w:bookmarkEnd w:id="46"/>
      <w:r w:rsidRPr="00DF1D43">
        <w:rPr>
          <w:rFonts w:ascii="Calibri" w:hAnsi="Calibri"/>
          <w:b/>
          <w:strike/>
          <w:sz w:val="22"/>
          <w:lang w:val="pt-BR"/>
        </w:rPr>
        <w:t>Teste de Performance</w:t>
      </w:r>
      <w:bookmarkEnd w:id="47"/>
    </w:p>
    <w:p w14:paraId="10C4EAF3" w14:textId="77777777" w:rsidR="001173B8" w:rsidRPr="001D4FEF" w:rsidRDefault="001173B8">
      <w:pPr>
        <w:pStyle w:val="Corpodetexto1"/>
        <w:rPr>
          <w:rFonts w:ascii="Calibri" w:hAnsi="Calibri"/>
          <w:sz w:val="22"/>
          <w:lang w:val="pt-BR"/>
        </w:rPr>
      </w:pPr>
    </w:p>
    <w:p w14:paraId="0AD63EDD" w14:textId="77777777" w:rsidR="00F450C2" w:rsidRDefault="00F450C2" w:rsidP="00F450C2">
      <w:pPr>
        <w:pStyle w:val="Corpodetexto"/>
        <w:numPr>
          <w:ilvl w:val="0"/>
          <w:numId w:val="31"/>
        </w:numPr>
        <w:tabs>
          <w:tab w:val="clear" w:pos="1440"/>
          <w:tab w:val="num" w:pos="993"/>
        </w:tabs>
        <w:ind w:left="709" w:firstLine="0"/>
        <w:rPr>
          <w:rFonts w:ascii="Calibri" w:hAnsi="Calibri"/>
          <w:sz w:val="22"/>
          <w:lang w:val="pt-BR"/>
        </w:rPr>
      </w:pPr>
      <w:r w:rsidRPr="00B07E44">
        <w:rPr>
          <w:rFonts w:ascii="Calibri" w:hAnsi="Calibri"/>
          <w:sz w:val="22"/>
          <w:lang w:val="pt-BR"/>
        </w:rPr>
        <w:t>Não se aplica</w:t>
      </w:r>
      <w:r>
        <w:rPr>
          <w:rFonts w:ascii="Calibri" w:hAnsi="Calibri"/>
          <w:sz w:val="22"/>
          <w:lang w:val="pt-BR"/>
        </w:rPr>
        <w:t>.</w:t>
      </w:r>
    </w:p>
    <w:p w14:paraId="67A919CA" w14:textId="77777777" w:rsidR="001173B8" w:rsidRPr="001D4FEF" w:rsidRDefault="001173B8">
      <w:pPr>
        <w:pStyle w:val="Corpodetexto1"/>
        <w:rPr>
          <w:rFonts w:ascii="Calibri" w:hAnsi="Calibri"/>
          <w:sz w:val="22"/>
          <w:lang w:val="pt-BR"/>
        </w:rPr>
      </w:pPr>
    </w:p>
    <w:p w14:paraId="5D4F5244" w14:textId="77777777" w:rsidR="001173B8" w:rsidRPr="00DF1D43" w:rsidRDefault="001173B8">
      <w:pPr>
        <w:pStyle w:val="Ttulo3"/>
        <w:spacing w:line="120" w:lineRule="atLeast"/>
        <w:rPr>
          <w:rFonts w:ascii="Calibri" w:hAnsi="Calibri"/>
          <w:b/>
          <w:strike/>
          <w:sz w:val="22"/>
          <w:lang w:val="pt-BR"/>
        </w:rPr>
      </w:pPr>
      <w:bookmarkStart w:id="48" w:name="_Toc242451461"/>
      <w:r w:rsidRPr="00DF1D43">
        <w:rPr>
          <w:rFonts w:ascii="Calibri" w:hAnsi="Calibri"/>
          <w:b/>
          <w:strike/>
          <w:sz w:val="22"/>
          <w:lang w:val="pt-BR"/>
        </w:rPr>
        <w:t>Teste de Carga</w:t>
      </w:r>
      <w:bookmarkEnd w:id="48"/>
    </w:p>
    <w:p w14:paraId="4713EC85" w14:textId="77777777" w:rsidR="001173B8" w:rsidRPr="001D4FEF" w:rsidRDefault="001173B8">
      <w:pPr>
        <w:pStyle w:val="Corpodetexto"/>
        <w:spacing w:after="0"/>
        <w:rPr>
          <w:rFonts w:ascii="Calibri" w:hAnsi="Calibri"/>
          <w:sz w:val="22"/>
          <w:lang w:val="pt-BR"/>
        </w:rPr>
      </w:pPr>
    </w:p>
    <w:p w14:paraId="583658CF" w14:textId="77777777" w:rsidR="00F450C2" w:rsidRDefault="00F450C2" w:rsidP="00F450C2">
      <w:pPr>
        <w:pStyle w:val="Corpodetexto"/>
        <w:numPr>
          <w:ilvl w:val="0"/>
          <w:numId w:val="31"/>
        </w:numPr>
        <w:tabs>
          <w:tab w:val="clear" w:pos="1440"/>
          <w:tab w:val="num" w:pos="993"/>
        </w:tabs>
        <w:ind w:left="709" w:firstLine="0"/>
        <w:rPr>
          <w:rFonts w:ascii="Calibri" w:hAnsi="Calibri"/>
          <w:sz w:val="22"/>
          <w:lang w:val="pt-BR"/>
        </w:rPr>
      </w:pPr>
      <w:bookmarkStart w:id="49" w:name="_Toc78907496"/>
      <w:bookmarkStart w:id="50" w:name="_Toc327254070"/>
      <w:bookmarkStart w:id="51" w:name="_Toc327255035"/>
      <w:bookmarkStart w:id="52" w:name="_Toc327255104"/>
      <w:bookmarkStart w:id="53" w:name="_Toc327255343"/>
      <w:bookmarkStart w:id="54" w:name="_Toc314978541"/>
      <w:r w:rsidRPr="00B07E44">
        <w:rPr>
          <w:rFonts w:ascii="Calibri" w:hAnsi="Calibri"/>
          <w:sz w:val="22"/>
          <w:lang w:val="pt-BR"/>
        </w:rPr>
        <w:t>Não se aplica</w:t>
      </w:r>
      <w:r>
        <w:rPr>
          <w:rFonts w:ascii="Calibri" w:hAnsi="Calibri"/>
          <w:sz w:val="22"/>
          <w:lang w:val="pt-BR"/>
        </w:rPr>
        <w:t>.</w:t>
      </w:r>
    </w:p>
    <w:p w14:paraId="70173A7B" w14:textId="00AD3111" w:rsidR="001173B8" w:rsidRDefault="001173B8">
      <w:pPr>
        <w:pStyle w:val="Ttulo3"/>
        <w:numPr>
          <w:ilvl w:val="0"/>
          <w:numId w:val="0"/>
        </w:numPr>
        <w:spacing w:line="80" w:lineRule="exact"/>
        <w:rPr>
          <w:rFonts w:ascii="Calibri" w:hAnsi="Calibri"/>
          <w:sz w:val="22"/>
          <w:lang w:val="pt-BR"/>
        </w:rPr>
      </w:pPr>
    </w:p>
    <w:p w14:paraId="0F40113A" w14:textId="27E18C74" w:rsidR="00F450C2" w:rsidRDefault="00F450C2" w:rsidP="00F450C2">
      <w:pPr>
        <w:rPr>
          <w:lang w:val="pt-BR"/>
        </w:rPr>
      </w:pPr>
    </w:p>
    <w:p w14:paraId="12D60DD4" w14:textId="38DD4B61" w:rsidR="00F450C2" w:rsidRDefault="00F450C2" w:rsidP="00F450C2">
      <w:pPr>
        <w:rPr>
          <w:lang w:val="pt-BR"/>
        </w:rPr>
      </w:pPr>
    </w:p>
    <w:p w14:paraId="1CA1A3C4" w14:textId="001457FF" w:rsidR="00F450C2" w:rsidRDefault="00F450C2" w:rsidP="00F450C2">
      <w:pPr>
        <w:rPr>
          <w:lang w:val="pt-BR"/>
        </w:rPr>
      </w:pPr>
    </w:p>
    <w:p w14:paraId="2780712F" w14:textId="0582DD9D" w:rsidR="00F450C2" w:rsidRDefault="00F450C2" w:rsidP="00F450C2">
      <w:pPr>
        <w:rPr>
          <w:lang w:val="pt-BR"/>
        </w:rPr>
      </w:pPr>
    </w:p>
    <w:p w14:paraId="087C805E" w14:textId="2B554FB2" w:rsidR="00F450C2" w:rsidRDefault="00F450C2" w:rsidP="00F450C2">
      <w:pPr>
        <w:rPr>
          <w:lang w:val="pt-BR"/>
        </w:rPr>
      </w:pPr>
    </w:p>
    <w:p w14:paraId="02DF2653" w14:textId="45CDFCA4" w:rsidR="00F450C2" w:rsidRDefault="00F450C2" w:rsidP="00F450C2">
      <w:pPr>
        <w:rPr>
          <w:lang w:val="pt-BR"/>
        </w:rPr>
      </w:pPr>
    </w:p>
    <w:p w14:paraId="0A620C28" w14:textId="231B01F8" w:rsidR="00F450C2" w:rsidRDefault="00F450C2" w:rsidP="00F450C2">
      <w:pPr>
        <w:rPr>
          <w:lang w:val="pt-BR"/>
        </w:rPr>
      </w:pPr>
    </w:p>
    <w:p w14:paraId="5E273C4B" w14:textId="2240E1BD" w:rsidR="00F450C2" w:rsidRDefault="00F450C2" w:rsidP="00F450C2">
      <w:pPr>
        <w:rPr>
          <w:lang w:val="pt-BR"/>
        </w:rPr>
      </w:pPr>
    </w:p>
    <w:p w14:paraId="2E20D6FE" w14:textId="3CE4A51E" w:rsidR="00F450C2" w:rsidRDefault="00F450C2" w:rsidP="00F450C2">
      <w:pPr>
        <w:rPr>
          <w:lang w:val="pt-BR"/>
        </w:rPr>
      </w:pPr>
    </w:p>
    <w:p w14:paraId="2A9F3762" w14:textId="17A3929E" w:rsidR="00F450C2" w:rsidRDefault="00F450C2" w:rsidP="00F450C2">
      <w:pPr>
        <w:rPr>
          <w:lang w:val="pt-BR"/>
        </w:rPr>
      </w:pPr>
    </w:p>
    <w:p w14:paraId="793C6F97" w14:textId="1E91FCE7" w:rsidR="00F450C2" w:rsidRDefault="00F450C2" w:rsidP="00F450C2">
      <w:pPr>
        <w:rPr>
          <w:lang w:val="pt-BR"/>
        </w:rPr>
      </w:pPr>
    </w:p>
    <w:p w14:paraId="619FE5EF" w14:textId="4E44EE9F" w:rsidR="00F450C2" w:rsidRDefault="00F450C2" w:rsidP="00F450C2">
      <w:pPr>
        <w:rPr>
          <w:lang w:val="pt-BR"/>
        </w:rPr>
      </w:pPr>
    </w:p>
    <w:p w14:paraId="70AB9938" w14:textId="690848B7" w:rsidR="00F450C2" w:rsidRDefault="00F450C2" w:rsidP="00F450C2">
      <w:pPr>
        <w:rPr>
          <w:lang w:val="pt-BR"/>
        </w:rPr>
      </w:pPr>
    </w:p>
    <w:p w14:paraId="7DDA82EC" w14:textId="77777777" w:rsidR="00F450C2" w:rsidRPr="00F450C2" w:rsidRDefault="00F450C2" w:rsidP="00F450C2">
      <w:pPr>
        <w:rPr>
          <w:lang w:val="pt-BR"/>
        </w:rPr>
      </w:pPr>
    </w:p>
    <w:p w14:paraId="462B7220" w14:textId="77777777" w:rsidR="001173B8" w:rsidRPr="001D4FEF" w:rsidRDefault="001173B8">
      <w:pPr>
        <w:pStyle w:val="Ttulo3"/>
        <w:spacing w:before="200" w:line="120" w:lineRule="exact"/>
        <w:rPr>
          <w:rFonts w:ascii="Calibri" w:hAnsi="Calibri"/>
          <w:b/>
          <w:sz w:val="22"/>
          <w:lang w:val="pt-BR"/>
        </w:rPr>
      </w:pPr>
      <w:bookmarkStart w:id="55" w:name="_Toc242451462"/>
      <w:r w:rsidRPr="001D4FEF">
        <w:rPr>
          <w:rFonts w:ascii="Calibri" w:hAnsi="Calibri"/>
          <w:b/>
          <w:sz w:val="22"/>
          <w:lang w:val="pt-BR"/>
        </w:rPr>
        <w:lastRenderedPageBreak/>
        <w:t>Teste de Segurança e Controle de Acesso</w:t>
      </w:r>
      <w:bookmarkEnd w:id="49"/>
      <w:bookmarkEnd w:id="55"/>
    </w:p>
    <w:p w14:paraId="0BC60FC4" w14:textId="77777777" w:rsidR="001173B8" w:rsidRPr="001D4FEF" w:rsidRDefault="001173B8">
      <w:pPr>
        <w:pStyle w:val="Corpodetexto"/>
        <w:spacing w:after="0" w:line="40" w:lineRule="atLeast"/>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14:paraId="2D66C1BD" w14:textId="77777777" w:rsidTr="00562868">
        <w:trPr>
          <w:cantSplit/>
        </w:trPr>
        <w:tc>
          <w:tcPr>
            <w:tcW w:w="2211" w:type="dxa"/>
          </w:tcPr>
          <w:bookmarkEnd w:id="50"/>
          <w:bookmarkEnd w:id="51"/>
          <w:bookmarkEnd w:id="52"/>
          <w:bookmarkEnd w:id="53"/>
          <w:bookmarkEnd w:id="54"/>
          <w:p w14:paraId="48579963"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3A433DE" w14:textId="48A3872A" w:rsidR="00562868" w:rsidRPr="001D4FEF" w:rsidRDefault="00C46495" w:rsidP="00C10DDD">
            <w:pPr>
              <w:pStyle w:val="Corpodetexto"/>
              <w:numPr>
                <w:ilvl w:val="0"/>
                <w:numId w:val="31"/>
              </w:numPr>
              <w:tabs>
                <w:tab w:val="clear" w:pos="1440"/>
                <w:tab w:val="num" w:pos="170"/>
              </w:tabs>
              <w:ind w:left="0" w:firstLine="0"/>
              <w:rPr>
                <w:rFonts w:ascii="Calibri" w:hAnsi="Calibri"/>
                <w:sz w:val="22"/>
                <w:lang w:val="pt-BR"/>
              </w:rPr>
            </w:pPr>
            <w:r>
              <w:rPr>
                <w:rFonts w:ascii="Calibri" w:hAnsi="Calibri"/>
                <w:sz w:val="22"/>
                <w:lang w:val="pt-BR"/>
              </w:rPr>
              <w:t xml:space="preserve">Verificar </w:t>
            </w:r>
            <w:r w:rsidRPr="004349A4">
              <w:rPr>
                <w:rFonts w:ascii="Calibri" w:hAnsi="Calibri"/>
                <w:sz w:val="22"/>
                <w:lang w:val="pt-BR"/>
              </w:rPr>
              <w:t xml:space="preserve">que apenas aqueles </w:t>
            </w:r>
            <w:r>
              <w:rPr>
                <w:rFonts w:ascii="Calibri" w:hAnsi="Calibri"/>
                <w:sz w:val="22"/>
                <w:lang w:val="pt-BR"/>
              </w:rPr>
              <w:t>usuários</w:t>
            </w:r>
            <w:r w:rsidRPr="004349A4">
              <w:rPr>
                <w:rFonts w:ascii="Calibri" w:hAnsi="Calibri"/>
                <w:sz w:val="22"/>
                <w:lang w:val="pt-BR"/>
              </w:rPr>
              <w:t xml:space="preserve"> </w:t>
            </w:r>
            <w:r w:rsidR="00C10DDD">
              <w:rPr>
                <w:rFonts w:ascii="Calibri" w:hAnsi="Calibri"/>
                <w:sz w:val="22"/>
                <w:lang w:val="pt-BR"/>
              </w:rPr>
              <w:t>cadastrados no</w:t>
            </w:r>
            <w:r>
              <w:rPr>
                <w:rFonts w:ascii="Calibri" w:hAnsi="Calibri"/>
                <w:sz w:val="22"/>
                <w:lang w:val="pt-BR"/>
              </w:rPr>
              <w:t xml:space="preserve"> sistema </w:t>
            </w:r>
            <w:r w:rsidR="00C10DDD">
              <w:rPr>
                <w:rFonts w:ascii="Calibri" w:hAnsi="Calibri"/>
                <w:sz w:val="22"/>
                <w:lang w:val="pt-BR"/>
              </w:rPr>
              <w:t>têm permissão de acessá-lo</w:t>
            </w:r>
            <w:r w:rsidRPr="004349A4">
              <w:rPr>
                <w:rFonts w:ascii="Calibri" w:hAnsi="Calibri"/>
                <w:sz w:val="22"/>
                <w:lang w:val="pt-BR"/>
              </w:rPr>
              <w:t>.</w:t>
            </w:r>
            <w:r>
              <w:rPr>
                <w:rFonts w:ascii="Calibri" w:hAnsi="Calibri"/>
                <w:sz w:val="22"/>
                <w:lang w:val="pt-BR"/>
              </w:rPr>
              <w:t xml:space="preserve"> Este usuário pode acessar apenas aquelas funções ou dados para os quais </w:t>
            </w:r>
            <w:r w:rsidR="00C10DDD">
              <w:rPr>
                <w:rFonts w:ascii="Calibri" w:hAnsi="Calibri"/>
                <w:sz w:val="22"/>
                <w:lang w:val="pt-BR"/>
              </w:rPr>
              <w:t>foram configurados</w:t>
            </w:r>
            <w:r>
              <w:rPr>
                <w:rFonts w:ascii="Calibri" w:hAnsi="Calibri"/>
                <w:sz w:val="22"/>
                <w:lang w:val="pt-BR"/>
              </w:rPr>
              <w:t>.</w:t>
            </w:r>
          </w:p>
        </w:tc>
      </w:tr>
      <w:tr w:rsidR="00562868" w:rsidRPr="001D4FEF" w14:paraId="07E13B7D" w14:textId="77777777" w:rsidTr="00562868">
        <w:trPr>
          <w:cantSplit/>
        </w:trPr>
        <w:tc>
          <w:tcPr>
            <w:tcW w:w="2211" w:type="dxa"/>
          </w:tcPr>
          <w:p w14:paraId="5A232D53"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1D0F05C1" w14:textId="77777777" w:rsidR="00C10DDD" w:rsidRPr="004349A4" w:rsidRDefault="00C10DDD" w:rsidP="00C10DDD">
            <w:pPr>
              <w:pStyle w:val="Corpodetexto"/>
              <w:numPr>
                <w:ilvl w:val="0"/>
                <w:numId w:val="31"/>
              </w:numPr>
              <w:tabs>
                <w:tab w:val="clear" w:pos="1440"/>
                <w:tab w:val="num" w:pos="170"/>
                <w:tab w:val="num" w:pos="743"/>
              </w:tabs>
              <w:ind w:left="0" w:firstLine="0"/>
              <w:rPr>
                <w:rFonts w:ascii="Calibri" w:hAnsi="Calibri"/>
                <w:sz w:val="22"/>
                <w:lang w:val="pt-BR"/>
              </w:rPr>
            </w:pPr>
            <w:r w:rsidRPr="004349A4">
              <w:rPr>
                <w:rFonts w:ascii="Calibri" w:hAnsi="Calibri"/>
                <w:sz w:val="22"/>
                <w:lang w:val="pt-BR"/>
              </w:rPr>
              <w:t>Segurança do Nível de Aplicação: Identifique e liste cada tipo de usuário e as funções ou dados para os quais cada tipo tem permissão.</w:t>
            </w:r>
          </w:p>
          <w:p w14:paraId="645C8651" w14:textId="77777777" w:rsidR="00C10DDD" w:rsidRPr="004349A4" w:rsidRDefault="00C10DDD" w:rsidP="00C10DDD">
            <w:pPr>
              <w:pStyle w:val="Corpodetexto"/>
              <w:numPr>
                <w:ilvl w:val="0"/>
                <w:numId w:val="31"/>
              </w:numPr>
              <w:tabs>
                <w:tab w:val="clear" w:pos="1440"/>
                <w:tab w:val="num" w:pos="170"/>
                <w:tab w:val="num" w:pos="743"/>
              </w:tabs>
              <w:ind w:left="0" w:firstLine="0"/>
              <w:rPr>
                <w:rFonts w:ascii="Calibri" w:hAnsi="Calibri"/>
                <w:sz w:val="22"/>
                <w:lang w:val="pt-BR"/>
              </w:rPr>
            </w:pPr>
            <w:r w:rsidRPr="004349A4">
              <w:rPr>
                <w:rFonts w:ascii="Calibri" w:hAnsi="Calibri"/>
                <w:sz w:val="22"/>
                <w:lang w:val="pt-BR"/>
              </w:rPr>
              <w:t>Crie testes para cada tipo de usuário e verifique cada permissão criando transações específicas para cada tipo de usuário.</w:t>
            </w:r>
          </w:p>
          <w:p w14:paraId="4C99BD06" w14:textId="77777777" w:rsidR="00C10DDD" w:rsidRPr="004349A4" w:rsidRDefault="00C10DDD" w:rsidP="00C10DDD">
            <w:pPr>
              <w:pStyle w:val="Corpodetexto"/>
              <w:numPr>
                <w:ilvl w:val="0"/>
                <w:numId w:val="31"/>
              </w:numPr>
              <w:tabs>
                <w:tab w:val="clear" w:pos="1440"/>
                <w:tab w:val="num" w:pos="170"/>
                <w:tab w:val="num" w:pos="743"/>
              </w:tabs>
              <w:ind w:left="0" w:firstLine="0"/>
              <w:rPr>
                <w:rFonts w:ascii="Calibri" w:hAnsi="Calibri"/>
                <w:sz w:val="22"/>
                <w:lang w:val="pt-BR"/>
              </w:rPr>
            </w:pPr>
            <w:r w:rsidRPr="004349A4">
              <w:rPr>
                <w:rFonts w:ascii="Calibri" w:hAnsi="Calibri"/>
                <w:sz w:val="22"/>
                <w:lang w:val="pt-BR"/>
              </w:rPr>
              <w:t>Modifique o tipo de usuário e repita os testes para os mesmos usuários. Em cada caso, verifique que funções ou dados adicionais estão corretamente disponíveis ou negados.</w:t>
            </w:r>
          </w:p>
          <w:p w14:paraId="128EB5CD" w14:textId="40F562BA" w:rsidR="00562868" w:rsidRPr="001D4FEF" w:rsidRDefault="00C10DDD" w:rsidP="00C10DDD">
            <w:pPr>
              <w:pStyle w:val="Corpodetexto"/>
              <w:numPr>
                <w:ilvl w:val="0"/>
                <w:numId w:val="31"/>
              </w:numPr>
              <w:tabs>
                <w:tab w:val="clear" w:pos="1440"/>
                <w:tab w:val="num" w:pos="170"/>
              </w:tabs>
              <w:ind w:left="0" w:firstLine="0"/>
              <w:rPr>
                <w:rFonts w:ascii="Calibri" w:hAnsi="Calibri"/>
                <w:sz w:val="22"/>
                <w:lang w:val="pt-BR"/>
              </w:rPr>
            </w:pPr>
            <w:r w:rsidRPr="004349A4">
              <w:rPr>
                <w:rFonts w:ascii="Calibri" w:hAnsi="Calibri"/>
                <w:sz w:val="22"/>
                <w:lang w:val="pt-BR"/>
              </w:rPr>
              <w:t>Acesso de Nível de Sistema: Ver Considerações Especiais abaixo.</w:t>
            </w:r>
          </w:p>
        </w:tc>
      </w:tr>
      <w:tr w:rsidR="00562868" w:rsidRPr="001D4FEF" w14:paraId="58CEBBAF" w14:textId="77777777" w:rsidTr="00562868">
        <w:trPr>
          <w:cantSplit/>
        </w:trPr>
        <w:tc>
          <w:tcPr>
            <w:tcW w:w="2211" w:type="dxa"/>
          </w:tcPr>
          <w:p w14:paraId="66B3DEDC"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D797D75" w14:textId="1E85E67F" w:rsidR="00562868" w:rsidRPr="001D4FEF" w:rsidRDefault="00C10DDD" w:rsidP="00C10DDD">
            <w:pPr>
              <w:pStyle w:val="Corpodetexto"/>
              <w:ind w:left="0"/>
              <w:rPr>
                <w:rFonts w:ascii="Calibri" w:hAnsi="Calibri"/>
                <w:sz w:val="22"/>
                <w:lang w:val="pt-BR"/>
              </w:rPr>
            </w:pPr>
            <w:r w:rsidRPr="004349A4">
              <w:rPr>
                <w:rFonts w:ascii="Calibri" w:hAnsi="Calibri"/>
                <w:sz w:val="22"/>
                <w:lang w:val="pt-BR"/>
              </w:rPr>
              <w:t>Para cada tipo de ator conhecido as funções ou dados apropriados estão disponíveis, e todas as transações funcionam como esperado e rodam nos Testes de Função anteriores.</w:t>
            </w:r>
          </w:p>
        </w:tc>
      </w:tr>
      <w:tr w:rsidR="00562868" w:rsidRPr="001D4FEF" w14:paraId="294E79F1" w14:textId="77777777" w:rsidTr="00562868">
        <w:trPr>
          <w:cantSplit/>
        </w:trPr>
        <w:tc>
          <w:tcPr>
            <w:tcW w:w="2211" w:type="dxa"/>
          </w:tcPr>
          <w:p w14:paraId="0E02FBAC"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237DB9D2" w14:textId="783FA18C" w:rsidR="00562868" w:rsidRPr="001D4FEF" w:rsidRDefault="00C10DDD" w:rsidP="00C10DDD">
            <w:pPr>
              <w:pStyle w:val="Corpodetexto"/>
              <w:ind w:left="0"/>
              <w:rPr>
                <w:rFonts w:ascii="Calibri" w:hAnsi="Calibri"/>
                <w:sz w:val="22"/>
                <w:lang w:val="pt-BR"/>
              </w:rPr>
            </w:pPr>
            <w:r w:rsidRPr="004349A4">
              <w:rPr>
                <w:rFonts w:ascii="Calibri" w:hAnsi="Calibri"/>
                <w:sz w:val="22"/>
                <w:lang w:val="pt-BR"/>
              </w:rPr>
              <w:t>O Acesso ao sistema deve ser revisado ou discutido com o administrador de rede ou de sistema apropriado. Esse teste pode não ser necessário já que ele pode ser uma função da administração da rede ou sistema.</w:t>
            </w:r>
          </w:p>
        </w:tc>
      </w:tr>
    </w:tbl>
    <w:p w14:paraId="42A8E56C" w14:textId="77777777" w:rsidR="001173B8" w:rsidRPr="001D4FEF" w:rsidRDefault="001173B8">
      <w:pPr>
        <w:pStyle w:val="Ttulo3"/>
        <w:numPr>
          <w:ilvl w:val="0"/>
          <w:numId w:val="0"/>
        </w:numPr>
        <w:rPr>
          <w:rFonts w:ascii="Calibri" w:hAnsi="Calibri"/>
          <w:sz w:val="22"/>
          <w:lang w:val="pt-BR"/>
        </w:rPr>
      </w:pPr>
    </w:p>
    <w:p w14:paraId="64763606" w14:textId="77777777" w:rsidR="001173B8" w:rsidRPr="00DF1D43" w:rsidRDefault="001173B8" w:rsidP="00562868">
      <w:pPr>
        <w:pStyle w:val="Ttulo3"/>
        <w:spacing w:before="200" w:line="120" w:lineRule="exact"/>
        <w:rPr>
          <w:rFonts w:ascii="Calibri" w:hAnsi="Calibri"/>
          <w:b/>
          <w:strike/>
          <w:sz w:val="22"/>
          <w:lang w:val="pt-BR"/>
        </w:rPr>
      </w:pPr>
      <w:r w:rsidRPr="00DF1D43">
        <w:rPr>
          <w:rFonts w:ascii="Calibri" w:hAnsi="Calibri"/>
          <w:b/>
          <w:strike/>
          <w:sz w:val="22"/>
          <w:lang w:val="pt-BR"/>
        </w:rPr>
        <w:t xml:space="preserve"> </w:t>
      </w:r>
      <w:bookmarkStart w:id="56" w:name="_Toc78907497"/>
      <w:bookmarkStart w:id="57" w:name="_Toc242451463"/>
      <w:r w:rsidRPr="00DF1D43">
        <w:rPr>
          <w:rFonts w:ascii="Calibri" w:hAnsi="Calibri"/>
          <w:b/>
          <w:strike/>
          <w:sz w:val="22"/>
          <w:lang w:val="pt-BR"/>
        </w:rPr>
        <w:t>Teste de Instalação</w:t>
      </w:r>
      <w:bookmarkEnd w:id="56"/>
      <w:bookmarkEnd w:id="57"/>
    </w:p>
    <w:p w14:paraId="2603838F" w14:textId="77777777" w:rsidR="00562868" w:rsidRPr="001D4FEF" w:rsidRDefault="00562868" w:rsidP="00562868"/>
    <w:p w14:paraId="3185C3C6" w14:textId="77777777" w:rsidR="0073123C" w:rsidRDefault="0073123C" w:rsidP="0073123C">
      <w:pPr>
        <w:pStyle w:val="Corpodetexto"/>
        <w:numPr>
          <w:ilvl w:val="0"/>
          <w:numId w:val="31"/>
        </w:numPr>
        <w:tabs>
          <w:tab w:val="clear" w:pos="1440"/>
          <w:tab w:val="num" w:pos="993"/>
        </w:tabs>
        <w:ind w:left="709" w:firstLine="0"/>
        <w:rPr>
          <w:rFonts w:ascii="Calibri" w:hAnsi="Calibri"/>
          <w:sz w:val="22"/>
          <w:lang w:val="pt-BR"/>
        </w:rPr>
      </w:pPr>
      <w:r w:rsidRPr="00B07E44">
        <w:rPr>
          <w:rFonts w:ascii="Calibri" w:hAnsi="Calibri"/>
          <w:sz w:val="22"/>
          <w:lang w:val="pt-BR"/>
        </w:rPr>
        <w:t>Não se aplica</w:t>
      </w:r>
      <w:r>
        <w:rPr>
          <w:rFonts w:ascii="Calibri" w:hAnsi="Calibri"/>
          <w:sz w:val="22"/>
          <w:lang w:val="pt-BR"/>
        </w:rPr>
        <w:t>.</w:t>
      </w:r>
    </w:p>
    <w:p w14:paraId="732E519B" w14:textId="73B45460" w:rsidR="001173B8" w:rsidRDefault="001173B8" w:rsidP="00562868">
      <w:pPr>
        <w:pStyle w:val="Corpodetexto"/>
        <w:ind w:left="0"/>
        <w:rPr>
          <w:rFonts w:ascii="Calibri" w:hAnsi="Calibri"/>
          <w:sz w:val="22"/>
          <w:lang w:val="pt-BR"/>
        </w:rPr>
      </w:pPr>
    </w:p>
    <w:p w14:paraId="6815D1B8" w14:textId="281B80F2" w:rsidR="0073123C" w:rsidRDefault="0073123C" w:rsidP="00562868">
      <w:pPr>
        <w:pStyle w:val="Corpodetexto"/>
        <w:ind w:left="0"/>
        <w:rPr>
          <w:rFonts w:ascii="Calibri" w:hAnsi="Calibri"/>
          <w:sz w:val="22"/>
          <w:lang w:val="pt-BR"/>
        </w:rPr>
      </w:pPr>
    </w:p>
    <w:p w14:paraId="422E9C7B" w14:textId="1135E8FD" w:rsidR="0073123C" w:rsidRDefault="0073123C" w:rsidP="00562868">
      <w:pPr>
        <w:pStyle w:val="Corpodetexto"/>
        <w:ind w:left="0"/>
        <w:rPr>
          <w:rFonts w:ascii="Calibri" w:hAnsi="Calibri"/>
          <w:sz w:val="22"/>
          <w:lang w:val="pt-BR"/>
        </w:rPr>
      </w:pPr>
    </w:p>
    <w:p w14:paraId="5C37DE44" w14:textId="6656C4EC" w:rsidR="0073123C" w:rsidRDefault="0073123C" w:rsidP="00562868">
      <w:pPr>
        <w:pStyle w:val="Corpodetexto"/>
        <w:ind w:left="0"/>
        <w:rPr>
          <w:rFonts w:ascii="Calibri" w:hAnsi="Calibri"/>
          <w:sz w:val="22"/>
          <w:lang w:val="pt-BR"/>
        </w:rPr>
      </w:pPr>
    </w:p>
    <w:p w14:paraId="29CD72FE" w14:textId="49C14B45" w:rsidR="0073123C" w:rsidRDefault="0073123C" w:rsidP="00562868">
      <w:pPr>
        <w:pStyle w:val="Corpodetexto"/>
        <w:ind w:left="0"/>
        <w:rPr>
          <w:rFonts w:ascii="Calibri" w:hAnsi="Calibri"/>
          <w:sz w:val="22"/>
          <w:lang w:val="pt-BR"/>
        </w:rPr>
      </w:pPr>
    </w:p>
    <w:p w14:paraId="17717D78" w14:textId="77777777" w:rsidR="0073123C" w:rsidRDefault="0073123C" w:rsidP="00562868">
      <w:pPr>
        <w:pStyle w:val="Corpodetexto"/>
        <w:ind w:left="0"/>
        <w:rPr>
          <w:rFonts w:ascii="Calibri" w:hAnsi="Calibri"/>
          <w:sz w:val="22"/>
          <w:lang w:val="pt-BR"/>
        </w:rPr>
      </w:pPr>
    </w:p>
    <w:p w14:paraId="0519E886" w14:textId="77777777" w:rsidR="00C10DDD" w:rsidRDefault="00C10DDD" w:rsidP="00562868">
      <w:pPr>
        <w:pStyle w:val="Corpodetexto"/>
        <w:ind w:left="0"/>
        <w:rPr>
          <w:rFonts w:ascii="Calibri" w:hAnsi="Calibri"/>
          <w:sz w:val="22"/>
          <w:lang w:val="pt-BR"/>
        </w:rPr>
      </w:pPr>
    </w:p>
    <w:p w14:paraId="4DFA212A" w14:textId="77777777" w:rsidR="00C10DDD" w:rsidRDefault="00C10DDD" w:rsidP="00562868">
      <w:pPr>
        <w:pStyle w:val="Corpodetexto"/>
        <w:ind w:left="0"/>
        <w:rPr>
          <w:rFonts w:ascii="Calibri" w:hAnsi="Calibri"/>
          <w:sz w:val="22"/>
          <w:lang w:val="pt-BR"/>
        </w:rPr>
      </w:pPr>
    </w:p>
    <w:p w14:paraId="149EB1DF" w14:textId="77777777" w:rsidR="0030675C" w:rsidRDefault="0030675C" w:rsidP="00562868">
      <w:pPr>
        <w:pStyle w:val="Corpodetexto"/>
        <w:ind w:left="0"/>
        <w:rPr>
          <w:rFonts w:ascii="Calibri" w:hAnsi="Calibri"/>
          <w:sz w:val="22"/>
          <w:lang w:val="pt-BR"/>
        </w:rPr>
      </w:pPr>
    </w:p>
    <w:p w14:paraId="27C1E030" w14:textId="77777777" w:rsidR="0030675C" w:rsidRDefault="0030675C" w:rsidP="00562868">
      <w:pPr>
        <w:pStyle w:val="Corpodetexto"/>
        <w:ind w:left="0"/>
        <w:rPr>
          <w:rFonts w:ascii="Calibri" w:hAnsi="Calibri"/>
          <w:sz w:val="22"/>
          <w:lang w:val="pt-BR"/>
        </w:rPr>
      </w:pPr>
    </w:p>
    <w:p w14:paraId="53C25639" w14:textId="77777777" w:rsidR="0030675C" w:rsidRDefault="0030675C" w:rsidP="00562868">
      <w:pPr>
        <w:pStyle w:val="Corpodetexto"/>
        <w:ind w:left="0"/>
        <w:rPr>
          <w:rFonts w:ascii="Calibri" w:hAnsi="Calibri"/>
          <w:sz w:val="22"/>
          <w:lang w:val="pt-BR"/>
        </w:rPr>
      </w:pPr>
    </w:p>
    <w:p w14:paraId="617298CE" w14:textId="77777777" w:rsidR="0030675C" w:rsidRPr="001D4FEF" w:rsidRDefault="0030675C" w:rsidP="00562868">
      <w:pPr>
        <w:pStyle w:val="Corpodetexto"/>
        <w:ind w:left="0"/>
        <w:rPr>
          <w:rFonts w:ascii="Calibri" w:hAnsi="Calibri"/>
          <w:sz w:val="22"/>
          <w:lang w:val="pt-BR"/>
        </w:rPr>
      </w:pPr>
    </w:p>
    <w:p w14:paraId="52FDAC15" w14:textId="77777777" w:rsidR="001173B8" w:rsidRPr="001D4FEF" w:rsidRDefault="001173B8">
      <w:pPr>
        <w:pStyle w:val="Ttulo2"/>
        <w:spacing w:before="360"/>
        <w:rPr>
          <w:rFonts w:ascii="Calibri" w:hAnsi="Calibri"/>
          <w:sz w:val="22"/>
          <w:lang w:val="pt-BR"/>
        </w:rPr>
      </w:pPr>
      <w:bookmarkStart w:id="58" w:name="_Toc78907498"/>
      <w:bookmarkStart w:id="59" w:name="_Toc242451464"/>
      <w:r w:rsidRPr="001D4FEF">
        <w:rPr>
          <w:rFonts w:ascii="Calibri" w:hAnsi="Calibri"/>
          <w:sz w:val="22"/>
          <w:lang w:val="pt-BR"/>
        </w:rPr>
        <w:lastRenderedPageBreak/>
        <w:t>Ferramentas</w:t>
      </w:r>
      <w:bookmarkEnd w:id="58"/>
      <w:bookmarkEnd w:id="59"/>
    </w:p>
    <w:p w14:paraId="68BF765F" w14:textId="77777777" w:rsidR="001173B8" w:rsidRPr="001D4FEF" w:rsidRDefault="001173B8">
      <w:pPr>
        <w:pStyle w:val="Corpodetexto"/>
        <w:ind w:left="0"/>
        <w:rPr>
          <w:rFonts w:ascii="Calibri" w:hAnsi="Calibri"/>
          <w:sz w:val="22"/>
          <w:lang w:val="pt-BR"/>
        </w:rPr>
      </w:pPr>
      <w:bookmarkStart w:id="60" w:name="_Toc314978543"/>
      <w:bookmarkStart w:id="61" w:name="_Toc324843646"/>
      <w:bookmarkStart w:id="62" w:name="_Toc324851953"/>
      <w:bookmarkStart w:id="63" w:name="_Toc324915536"/>
      <w:r w:rsidRPr="001D4FEF">
        <w:rPr>
          <w:rFonts w:ascii="Calibri" w:hAnsi="Calibri"/>
          <w:sz w:val="22"/>
          <w:lang w:val="pt-BR"/>
        </w:rPr>
        <w:t>As seguintes ferramentas serão empregadas para esse projeto:</w:t>
      </w:r>
    </w:p>
    <w:p w14:paraId="142D0510" w14:textId="77777777" w:rsidR="001173B8" w:rsidRPr="001D4FEF" w:rsidRDefault="001173B8" w:rsidP="00C10DDD">
      <w:pPr>
        <w:pStyle w:val="Corpodetexto"/>
        <w:ind w:left="0"/>
        <w:rPr>
          <w:rFonts w:ascii="Calibri" w:hAnsi="Calibri"/>
          <w:sz w:val="22"/>
          <w:lang w:val="pt-B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144E4831" w:rsidR="001173B8" w:rsidRPr="001D4FEF" w:rsidRDefault="00571431">
            <w:pPr>
              <w:jc w:val="center"/>
              <w:rPr>
                <w:rFonts w:ascii="Calibri" w:hAnsi="Calibri"/>
                <w:sz w:val="22"/>
              </w:rPr>
            </w:pPr>
            <w:proofErr w:type="spellStart"/>
            <w:r w:rsidRPr="00571431">
              <w:rPr>
                <w:rFonts w:ascii="Calibri" w:hAnsi="Calibri"/>
                <w:sz w:val="22"/>
              </w:rPr>
              <w:t>TestLink</w:t>
            </w:r>
            <w:proofErr w:type="spellEnd"/>
          </w:p>
        </w:tc>
        <w:tc>
          <w:tcPr>
            <w:tcW w:w="3150" w:type="dxa"/>
            <w:tcBorders>
              <w:top w:val="nil"/>
            </w:tcBorders>
          </w:tcPr>
          <w:p w14:paraId="5DFBF0D8" w14:textId="2EF45FD1" w:rsidR="001173B8" w:rsidRPr="001D4FEF" w:rsidRDefault="00571431">
            <w:pPr>
              <w:pStyle w:val="Corpodetexto1"/>
              <w:jc w:val="center"/>
              <w:rPr>
                <w:rFonts w:ascii="Calibri" w:hAnsi="Calibri"/>
                <w:sz w:val="22"/>
                <w:lang w:val="pt-BR"/>
              </w:rPr>
            </w:pPr>
            <w:proofErr w:type="spellStart"/>
            <w:r w:rsidRPr="00571431">
              <w:rPr>
                <w:rFonts w:ascii="Calibri" w:hAnsi="Calibri"/>
                <w:sz w:val="22"/>
                <w:lang w:val="pt-BR"/>
              </w:rPr>
              <w:t>TestLink</w:t>
            </w:r>
            <w:proofErr w:type="spellEnd"/>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37F2517F" w:rsidR="00E61FFE" w:rsidRPr="001D4FEF" w:rsidRDefault="00C0653A" w:rsidP="008B4EB7">
            <w:pPr>
              <w:pStyle w:val="Corpodetexto1"/>
              <w:jc w:val="center"/>
              <w:rPr>
                <w:rFonts w:ascii="Calibri" w:hAnsi="Calibri"/>
                <w:sz w:val="22"/>
                <w:lang w:val="pt-BR"/>
              </w:rPr>
            </w:pPr>
            <w:proofErr w:type="spellStart"/>
            <w:r>
              <w:rPr>
                <w:rFonts w:ascii="Calibri" w:hAnsi="Calibri"/>
                <w:sz w:val="22"/>
                <w:lang w:val="pt-BR"/>
              </w:rPr>
              <w:t>Trello</w:t>
            </w:r>
            <w:proofErr w:type="spellEnd"/>
          </w:p>
        </w:tc>
        <w:tc>
          <w:tcPr>
            <w:tcW w:w="3150" w:type="dxa"/>
          </w:tcPr>
          <w:p w14:paraId="637C7508" w14:textId="7283A6C4" w:rsidR="00E61FFE" w:rsidRPr="001D4FEF" w:rsidRDefault="00C0653A" w:rsidP="008B4EB7">
            <w:pPr>
              <w:pStyle w:val="Corpodetexto1"/>
              <w:jc w:val="center"/>
              <w:rPr>
                <w:rFonts w:ascii="Calibri" w:hAnsi="Calibri"/>
                <w:sz w:val="22"/>
                <w:lang w:val="pt-BR"/>
              </w:rPr>
            </w:pPr>
            <w:proofErr w:type="spellStart"/>
            <w:r>
              <w:rPr>
                <w:rFonts w:ascii="Calibri" w:hAnsi="Calibri"/>
                <w:sz w:val="22"/>
                <w:lang w:val="pt-BR"/>
              </w:rPr>
              <w:t>Trello</w:t>
            </w:r>
            <w:proofErr w:type="spellEnd"/>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62FAF1F3" w:rsidR="001173B8" w:rsidRPr="001D4FEF" w:rsidRDefault="0005784E">
            <w:pPr>
              <w:pStyle w:val="Corpodetexto1"/>
              <w:jc w:val="center"/>
              <w:rPr>
                <w:rFonts w:ascii="Calibri" w:hAnsi="Calibri"/>
                <w:sz w:val="22"/>
                <w:lang w:val="pt-BR"/>
              </w:rPr>
            </w:pPr>
            <w:r w:rsidRPr="0005784E">
              <w:rPr>
                <w:rFonts w:ascii="Calibri" w:hAnsi="Calibri"/>
                <w:sz w:val="22"/>
                <w:lang w:val="pt-BR"/>
              </w:rPr>
              <w:t>Mantis</w:t>
            </w:r>
          </w:p>
        </w:tc>
        <w:tc>
          <w:tcPr>
            <w:tcW w:w="3150" w:type="dxa"/>
          </w:tcPr>
          <w:p w14:paraId="3B0517F6" w14:textId="44598523" w:rsidR="001173B8" w:rsidRPr="001D4FEF" w:rsidRDefault="0005784E">
            <w:pPr>
              <w:pStyle w:val="Corpodetexto1"/>
              <w:jc w:val="center"/>
              <w:rPr>
                <w:rFonts w:ascii="Calibri" w:hAnsi="Calibri"/>
                <w:sz w:val="22"/>
                <w:lang w:val="pt-BR"/>
              </w:rPr>
            </w:pPr>
            <w:r w:rsidRPr="0005784E">
              <w:rPr>
                <w:rFonts w:ascii="Calibri" w:hAnsi="Calibri"/>
                <w:sz w:val="22"/>
                <w:lang w:val="pt-BR"/>
              </w:rPr>
              <w:t>Mantis</w:t>
            </w: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14:paraId="1FBE27FF" w14:textId="1D8873F1" w:rsidR="001173B8" w:rsidRPr="001D4FEF" w:rsidRDefault="00C0653A">
            <w:pPr>
              <w:pStyle w:val="Corpodetexto1"/>
              <w:jc w:val="center"/>
              <w:rPr>
                <w:rFonts w:ascii="Calibri" w:hAnsi="Calibri"/>
                <w:sz w:val="22"/>
                <w:lang w:val="pt-BR"/>
              </w:rPr>
            </w:pPr>
            <w:proofErr w:type="spellStart"/>
            <w:r>
              <w:rPr>
                <w:rFonts w:ascii="Calibri" w:hAnsi="Calibri"/>
                <w:sz w:val="22"/>
                <w:lang w:val="pt-BR"/>
              </w:rPr>
              <w:t>Trello</w:t>
            </w:r>
            <w:proofErr w:type="spellEnd"/>
          </w:p>
        </w:tc>
        <w:tc>
          <w:tcPr>
            <w:tcW w:w="3150" w:type="dxa"/>
          </w:tcPr>
          <w:p w14:paraId="5D111F14" w14:textId="679F9B2A" w:rsidR="001173B8" w:rsidRPr="001D4FEF" w:rsidRDefault="00C0653A">
            <w:pPr>
              <w:pStyle w:val="Corpodetexto1"/>
              <w:jc w:val="center"/>
              <w:rPr>
                <w:rFonts w:ascii="Calibri" w:hAnsi="Calibri"/>
                <w:sz w:val="22"/>
                <w:lang w:val="pt-BR"/>
              </w:rPr>
            </w:pPr>
            <w:proofErr w:type="spellStart"/>
            <w:r>
              <w:rPr>
                <w:rFonts w:ascii="Calibri" w:hAnsi="Calibri"/>
                <w:sz w:val="22"/>
                <w:lang w:val="pt-BR"/>
              </w:rPr>
              <w:t>Trello</w:t>
            </w:r>
            <w:proofErr w:type="spellEnd"/>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294E2281" w:rsidR="00E61FFE" w:rsidRPr="001D4FEF" w:rsidRDefault="00CD77EB" w:rsidP="008B4EB7">
            <w:pPr>
              <w:pStyle w:val="Corpodetexto1"/>
              <w:jc w:val="center"/>
              <w:rPr>
                <w:rFonts w:ascii="Calibri" w:hAnsi="Calibri"/>
                <w:sz w:val="22"/>
                <w:lang w:val="pt-BR"/>
              </w:rPr>
            </w:pPr>
            <w:r>
              <w:rPr>
                <w:rFonts w:ascii="Calibri" w:hAnsi="Calibri"/>
                <w:sz w:val="22"/>
                <w:lang w:val="pt-BR"/>
              </w:rPr>
              <w:t>Não se aplica</w:t>
            </w:r>
          </w:p>
        </w:tc>
        <w:tc>
          <w:tcPr>
            <w:tcW w:w="3150" w:type="dxa"/>
          </w:tcPr>
          <w:p w14:paraId="567ADA31" w14:textId="47700C22" w:rsidR="00E61FFE" w:rsidRPr="001D4FEF" w:rsidRDefault="00CD77EB" w:rsidP="008B4EB7">
            <w:pPr>
              <w:pStyle w:val="Corpodetexto1"/>
              <w:jc w:val="center"/>
              <w:rPr>
                <w:rFonts w:ascii="Calibri" w:hAnsi="Calibri"/>
                <w:sz w:val="22"/>
                <w:lang w:val="pt-BR"/>
              </w:rPr>
            </w:pPr>
            <w:r>
              <w:rPr>
                <w:rFonts w:ascii="Calibri" w:hAnsi="Calibri"/>
                <w:sz w:val="22"/>
                <w:lang w:val="pt-BR"/>
              </w:rPr>
              <w:t>Não se aplica</w:t>
            </w:r>
          </w:p>
        </w:tc>
      </w:tr>
      <w:tr w:rsidR="00DB1351" w:rsidRPr="001D4FEF" w14:paraId="1B9A461D" w14:textId="77777777" w:rsidTr="008B4EB7">
        <w:trPr>
          <w:jc w:val="center"/>
        </w:trPr>
        <w:tc>
          <w:tcPr>
            <w:tcW w:w="3060" w:type="dxa"/>
          </w:tcPr>
          <w:p w14:paraId="301CDCC5" w14:textId="77777777"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08165A88" w:rsidR="00DB1351" w:rsidRPr="001D4FEF" w:rsidRDefault="00CD77EB" w:rsidP="008B4EB7">
            <w:pPr>
              <w:pStyle w:val="Corpodetexto1"/>
              <w:jc w:val="center"/>
              <w:rPr>
                <w:rFonts w:ascii="Calibri" w:hAnsi="Calibri"/>
                <w:sz w:val="22"/>
                <w:lang w:val="pt-BR"/>
              </w:rPr>
            </w:pPr>
            <w:r>
              <w:rPr>
                <w:rFonts w:ascii="Calibri" w:hAnsi="Calibri"/>
                <w:sz w:val="22"/>
                <w:lang w:val="pt-BR"/>
              </w:rPr>
              <w:t>Não se aplica</w:t>
            </w:r>
          </w:p>
        </w:tc>
        <w:tc>
          <w:tcPr>
            <w:tcW w:w="3150" w:type="dxa"/>
          </w:tcPr>
          <w:p w14:paraId="79570CFD" w14:textId="308E5589" w:rsidR="00DB1351" w:rsidRPr="001D4FEF" w:rsidRDefault="00CD77EB" w:rsidP="008B4EB7">
            <w:pPr>
              <w:pStyle w:val="Corpodetexto1"/>
              <w:jc w:val="center"/>
              <w:rPr>
                <w:rFonts w:ascii="Calibri" w:hAnsi="Calibri"/>
                <w:sz w:val="22"/>
                <w:lang w:val="pt-BR"/>
              </w:rPr>
            </w:pPr>
            <w:r>
              <w:rPr>
                <w:rFonts w:ascii="Calibri" w:hAnsi="Calibri"/>
                <w:sz w:val="22"/>
                <w:lang w:val="pt-BR"/>
              </w:rPr>
              <w:t>Não se aplica</w:t>
            </w: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5C9BB69F" w:rsidR="00B20DA1" w:rsidRPr="001D4FEF" w:rsidRDefault="00CD77EB" w:rsidP="00CD77EB">
            <w:pPr>
              <w:pStyle w:val="Corpodetexto"/>
              <w:ind w:left="0"/>
              <w:jc w:val="center"/>
              <w:rPr>
                <w:rFonts w:ascii="Calibri" w:hAnsi="Calibri"/>
                <w:sz w:val="22"/>
                <w:lang w:val="pt-BR"/>
              </w:rPr>
            </w:pPr>
            <w:r>
              <w:rPr>
                <w:rFonts w:ascii="Calibri" w:hAnsi="Calibri"/>
                <w:sz w:val="22"/>
                <w:lang w:val="pt-BR"/>
              </w:rPr>
              <w:t>Não se aplica</w:t>
            </w:r>
          </w:p>
        </w:tc>
        <w:tc>
          <w:tcPr>
            <w:tcW w:w="3150" w:type="dxa"/>
          </w:tcPr>
          <w:p w14:paraId="7B24AC0E" w14:textId="5F7432CC" w:rsidR="00B20DA1" w:rsidRPr="001D4FEF" w:rsidRDefault="00CD77EB" w:rsidP="00562868">
            <w:pPr>
              <w:pStyle w:val="Corpodetexto1"/>
              <w:jc w:val="center"/>
              <w:rPr>
                <w:rFonts w:ascii="Calibri" w:hAnsi="Calibri"/>
                <w:sz w:val="22"/>
                <w:lang w:val="pt-BR"/>
              </w:rPr>
            </w:pPr>
            <w:r>
              <w:rPr>
                <w:rFonts w:ascii="Calibri" w:hAnsi="Calibri"/>
                <w:sz w:val="22"/>
                <w:lang w:val="pt-BR"/>
              </w:rPr>
              <w:t>Não se aplica</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5CB9D9D6" w:rsidR="001173B8" w:rsidRPr="001D4FEF" w:rsidRDefault="00CD77EB" w:rsidP="00CD77EB">
            <w:pPr>
              <w:pStyle w:val="Corpodetexto"/>
              <w:ind w:left="0"/>
              <w:jc w:val="center"/>
              <w:rPr>
                <w:rFonts w:ascii="Calibri" w:hAnsi="Calibri"/>
                <w:sz w:val="22"/>
                <w:lang w:val="pt-BR"/>
              </w:rPr>
            </w:pPr>
            <w:r>
              <w:rPr>
                <w:rFonts w:ascii="Calibri" w:hAnsi="Calibri"/>
                <w:sz w:val="22"/>
                <w:lang w:val="pt-BR"/>
              </w:rPr>
              <w:t>Não se aplica</w:t>
            </w:r>
          </w:p>
        </w:tc>
        <w:tc>
          <w:tcPr>
            <w:tcW w:w="3150" w:type="dxa"/>
          </w:tcPr>
          <w:p w14:paraId="67CFA0F0" w14:textId="07CDA7A3" w:rsidR="001173B8" w:rsidRPr="001D4FEF" w:rsidRDefault="00CD77EB" w:rsidP="00DB1351">
            <w:pPr>
              <w:pStyle w:val="Corpodetexto1"/>
              <w:jc w:val="center"/>
              <w:rPr>
                <w:rFonts w:ascii="Calibri" w:hAnsi="Calibri"/>
                <w:sz w:val="22"/>
                <w:lang w:val="pt-BR"/>
              </w:rPr>
            </w:pPr>
            <w:r>
              <w:rPr>
                <w:rFonts w:ascii="Calibri" w:hAnsi="Calibri"/>
                <w:sz w:val="22"/>
                <w:lang w:val="pt-BR"/>
              </w:rPr>
              <w:t>Não se aplica</w:t>
            </w:r>
          </w:p>
        </w:tc>
      </w:tr>
    </w:tbl>
    <w:p w14:paraId="686FAEA2" w14:textId="31D7D134" w:rsidR="001173B8" w:rsidRPr="001D4FEF" w:rsidRDefault="001173B8" w:rsidP="008B4EB7">
      <w:pPr>
        <w:pStyle w:val="Ttulo2"/>
        <w:spacing w:before="360"/>
        <w:rPr>
          <w:rFonts w:ascii="Calibri" w:hAnsi="Calibri"/>
          <w:sz w:val="22"/>
          <w:lang w:val="pt-BR"/>
        </w:rPr>
      </w:pPr>
      <w:bookmarkStart w:id="64" w:name="_Toc78907502"/>
      <w:bookmarkEnd w:id="60"/>
      <w:bookmarkEnd w:id="61"/>
      <w:bookmarkEnd w:id="62"/>
      <w:bookmarkEnd w:id="63"/>
      <w:r w:rsidRPr="001D4FEF">
        <w:rPr>
          <w:rFonts w:ascii="Calibri" w:hAnsi="Calibri"/>
          <w:sz w:val="26"/>
          <w:lang w:val="pt-BR"/>
        </w:rPr>
        <w:t xml:space="preserve"> </w:t>
      </w:r>
      <w:bookmarkStart w:id="65" w:name="_Toc242451465"/>
      <w:r w:rsidR="008B4EB7" w:rsidRPr="001D4FEF">
        <w:rPr>
          <w:rFonts w:ascii="Calibri" w:hAnsi="Calibri"/>
          <w:sz w:val="22"/>
          <w:lang w:val="pt-BR"/>
        </w:rPr>
        <w:t>Riscos</w:t>
      </w:r>
      <w:bookmarkEnd w:id="65"/>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1D4FEF" w14:paraId="5E65BDA9" w14:textId="77777777" w:rsidTr="00F4479D">
        <w:tc>
          <w:tcPr>
            <w:tcW w:w="2031" w:type="dxa"/>
            <w:tcBorders>
              <w:top w:val="nil"/>
            </w:tcBorders>
          </w:tcPr>
          <w:p w14:paraId="01622411" w14:textId="2F24F9EE" w:rsidR="0010379D" w:rsidRPr="001D4FEF" w:rsidRDefault="002B262E" w:rsidP="008B4EB7">
            <w:pPr>
              <w:pStyle w:val="Corpodetexto1"/>
              <w:rPr>
                <w:rFonts w:ascii="Calibri" w:hAnsi="Calibri"/>
                <w:sz w:val="22"/>
                <w:lang w:val="pt-BR"/>
              </w:rPr>
            </w:pPr>
            <w:r>
              <w:rPr>
                <w:rFonts w:ascii="Calibri" w:hAnsi="Calibri"/>
                <w:sz w:val="22"/>
                <w:lang w:val="pt-BR"/>
              </w:rPr>
              <w:t>Entendimento de alguma funcional</w:t>
            </w:r>
            <w:r w:rsidR="009B5531">
              <w:rPr>
                <w:rFonts w:ascii="Calibri" w:hAnsi="Calibri"/>
                <w:sz w:val="22"/>
                <w:lang w:val="pt-BR"/>
              </w:rPr>
              <w:t>idade não está devidamente clara</w:t>
            </w:r>
            <w:r>
              <w:rPr>
                <w:rFonts w:ascii="Calibri" w:hAnsi="Calibri"/>
                <w:sz w:val="22"/>
                <w:lang w:val="pt-BR"/>
              </w:rPr>
              <w:t>.</w:t>
            </w:r>
          </w:p>
        </w:tc>
        <w:tc>
          <w:tcPr>
            <w:tcW w:w="2387" w:type="dxa"/>
            <w:tcBorders>
              <w:top w:val="nil"/>
            </w:tcBorders>
          </w:tcPr>
          <w:p w14:paraId="2D0E63FD" w14:textId="209B0529" w:rsidR="0010379D" w:rsidRPr="001D4FEF" w:rsidRDefault="009B5531" w:rsidP="0010379D">
            <w:pPr>
              <w:rPr>
                <w:rFonts w:ascii="Calibri" w:hAnsi="Calibri"/>
                <w:sz w:val="22"/>
                <w:lang w:val="pt-BR"/>
              </w:rPr>
            </w:pPr>
            <w:r>
              <w:rPr>
                <w:rFonts w:ascii="Calibri" w:hAnsi="Calibri"/>
                <w:sz w:val="22"/>
                <w:lang w:val="pt-BR"/>
              </w:rPr>
              <w:t>Reportar à equipe de desenvolvimento o ocorrido para priorizar a correção</w:t>
            </w:r>
            <w:r w:rsidR="00B47BFF">
              <w:rPr>
                <w:rFonts w:ascii="Calibri" w:hAnsi="Calibri"/>
                <w:sz w:val="22"/>
                <w:lang w:val="pt-BR"/>
              </w:rPr>
              <w:t xml:space="preserve"> e atualizar a documentação.</w:t>
            </w:r>
          </w:p>
        </w:tc>
        <w:tc>
          <w:tcPr>
            <w:tcW w:w="4683" w:type="dxa"/>
            <w:tcBorders>
              <w:top w:val="nil"/>
            </w:tcBorders>
          </w:tcPr>
          <w:p w14:paraId="1C1EA327" w14:textId="1CB0D69E" w:rsidR="0010379D" w:rsidRPr="001D4FEF" w:rsidRDefault="002B262E" w:rsidP="0010379D">
            <w:pPr>
              <w:rPr>
                <w:rFonts w:ascii="Calibri" w:hAnsi="Calibri"/>
                <w:sz w:val="22"/>
                <w:lang w:val="pt-BR"/>
              </w:rPr>
            </w:pPr>
            <w:r w:rsidRPr="002B262E">
              <w:rPr>
                <w:rFonts w:ascii="Calibri" w:hAnsi="Calibri"/>
                <w:sz w:val="22"/>
                <w:lang w:val="pt-BR"/>
              </w:rPr>
              <w:t>Projetar um caso de teste para verificar se esse fluxo foi implementado da forma correta pelos desenvolvedores.</w:t>
            </w:r>
          </w:p>
        </w:tc>
      </w:tr>
      <w:tr w:rsidR="0010379D" w:rsidRPr="001D4FEF" w14:paraId="51ED81CF" w14:textId="77777777" w:rsidTr="00F4479D">
        <w:tc>
          <w:tcPr>
            <w:tcW w:w="2031" w:type="dxa"/>
            <w:tcBorders>
              <w:top w:val="nil"/>
            </w:tcBorders>
          </w:tcPr>
          <w:p w14:paraId="0029DE38"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613EAFA8" w14:textId="77777777" w:rsidR="0010379D" w:rsidRPr="001D4FEF" w:rsidRDefault="0010379D" w:rsidP="0010379D">
            <w:pPr>
              <w:rPr>
                <w:rFonts w:ascii="Calibri" w:hAnsi="Calibri"/>
                <w:sz w:val="22"/>
                <w:lang w:val="pt-BR"/>
              </w:rPr>
            </w:pPr>
          </w:p>
        </w:tc>
        <w:tc>
          <w:tcPr>
            <w:tcW w:w="4683" w:type="dxa"/>
            <w:tcBorders>
              <w:top w:val="nil"/>
            </w:tcBorders>
          </w:tcPr>
          <w:p w14:paraId="3CE5AB68" w14:textId="77777777" w:rsidR="0010379D" w:rsidRPr="001D4FEF" w:rsidRDefault="0010379D" w:rsidP="0010379D">
            <w:pPr>
              <w:rPr>
                <w:rFonts w:ascii="Calibri" w:hAnsi="Calibri"/>
                <w:sz w:val="22"/>
                <w:lang w:val="pt-BR"/>
              </w:rPr>
            </w:pPr>
          </w:p>
        </w:tc>
      </w:tr>
    </w:tbl>
    <w:p w14:paraId="23DAFC7D" w14:textId="77777777" w:rsidR="008B4EB7" w:rsidRPr="001D4FEF" w:rsidRDefault="008B4EB7" w:rsidP="008B4EB7">
      <w:pPr>
        <w:rPr>
          <w:lang w:val="pt-BR"/>
        </w:rPr>
      </w:pPr>
    </w:p>
    <w:p w14:paraId="2314FD96" w14:textId="77777777" w:rsidR="008D289F" w:rsidRPr="001D4FEF" w:rsidRDefault="008D289F" w:rsidP="008B4EB7">
      <w:pPr>
        <w:rPr>
          <w:lang w:val="pt-BR"/>
        </w:rPr>
      </w:pPr>
    </w:p>
    <w:p w14:paraId="7ECB042A" w14:textId="2D979369" w:rsidR="002732DA" w:rsidRDefault="002732DA" w:rsidP="00D20445">
      <w:pPr>
        <w:widowControl/>
        <w:spacing w:line="240" w:lineRule="auto"/>
        <w:rPr>
          <w:lang w:val="pt-BR"/>
        </w:rPr>
      </w:pPr>
    </w:p>
    <w:p w14:paraId="2AFEDEF0" w14:textId="77777777" w:rsidR="00D20445" w:rsidRDefault="00D20445" w:rsidP="00D20445">
      <w:pPr>
        <w:widowControl/>
        <w:spacing w:line="240" w:lineRule="auto"/>
        <w:rPr>
          <w:lang w:val="pt-BR"/>
        </w:rPr>
      </w:pPr>
    </w:p>
    <w:p w14:paraId="0EBB7515" w14:textId="77777777" w:rsidR="00D20445" w:rsidRDefault="00D20445" w:rsidP="00D20445">
      <w:pPr>
        <w:widowControl/>
        <w:spacing w:line="240" w:lineRule="auto"/>
        <w:rPr>
          <w:lang w:val="pt-BR"/>
        </w:rPr>
      </w:pPr>
    </w:p>
    <w:p w14:paraId="48875C94" w14:textId="77777777" w:rsidR="00D20445" w:rsidRDefault="00D20445" w:rsidP="00D20445">
      <w:pPr>
        <w:widowControl/>
        <w:spacing w:line="240" w:lineRule="auto"/>
        <w:rPr>
          <w:lang w:val="pt-BR"/>
        </w:rPr>
      </w:pPr>
    </w:p>
    <w:p w14:paraId="0BF76B37" w14:textId="77777777" w:rsidR="00D20445" w:rsidRDefault="00D20445" w:rsidP="00D20445">
      <w:pPr>
        <w:widowControl/>
        <w:spacing w:line="240" w:lineRule="auto"/>
        <w:rPr>
          <w:lang w:val="pt-BR"/>
        </w:rPr>
      </w:pPr>
    </w:p>
    <w:p w14:paraId="69D440C5" w14:textId="29FA4610" w:rsidR="00D20445" w:rsidRDefault="00D20445" w:rsidP="00D20445">
      <w:pPr>
        <w:widowControl/>
        <w:spacing w:line="240" w:lineRule="auto"/>
        <w:rPr>
          <w:lang w:val="pt-BR"/>
        </w:rPr>
      </w:pPr>
    </w:p>
    <w:p w14:paraId="015E9BE6" w14:textId="258F6FFE" w:rsidR="00541A4A" w:rsidRDefault="00541A4A" w:rsidP="00D20445">
      <w:pPr>
        <w:widowControl/>
        <w:spacing w:line="240" w:lineRule="auto"/>
        <w:rPr>
          <w:lang w:val="pt-BR"/>
        </w:rPr>
      </w:pPr>
    </w:p>
    <w:p w14:paraId="0AC827EA" w14:textId="3BAFE34F" w:rsidR="00541A4A" w:rsidRDefault="00541A4A" w:rsidP="00D20445">
      <w:pPr>
        <w:widowControl/>
        <w:spacing w:line="240" w:lineRule="auto"/>
        <w:rPr>
          <w:lang w:val="pt-BR"/>
        </w:rPr>
      </w:pPr>
    </w:p>
    <w:p w14:paraId="65B01EBB" w14:textId="3097E9F7" w:rsidR="00541A4A" w:rsidRDefault="00541A4A" w:rsidP="00D20445">
      <w:pPr>
        <w:widowControl/>
        <w:spacing w:line="240" w:lineRule="auto"/>
        <w:rPr>
          <w:lang w:val="pt-BR"/>
        </w:rPr>
      </w:pPr>
    </w:p>
    <w:p w14:paraId="4EF77023" w14:textId="0595CC87" w:rsidR="00541A4A" w:rsidRDefault="00541A4A" w:rsidP="00D20445">
      <w:pPr>
        <w:widowControl/>
        <w:spacing w:line="240" w:lineRule="auto"/>
        <w:rPr>
          <w:lang w:val="pt-BR"/>
        </w:rPr>
      </w:pPr>
    </w:p>
    <w:p w14:paraId="5ED41A67" w14:textId="0A05C693" w:rsidR="00541A4A" w:rsidRDefault="00541A4A" w:rsidP="00D20445">
      <w:pPr>
        <w:widowControl/>
        <w:spacing w:line="240" w:lineRule="auto"/>
        <w:rPr>
          <w:lang w:val="pt-BR"/>
        </w:rPr>
      </w:pPr>
    </w:p>
    <w:p w14:paraId="1A9FB11F" w14:textId="7B5AC32E" w:rsidR="00541A4A" w:rsidRDefault="00541A4A" w:rsidP="00D20445">
      <w:pPr>
        <w:widowControl/>
        <w:spacing w:line="240" w:lineRule="auto"/>
        <w:rPr>
          <w:lang w:val="pt-BR"/>
        </w:rPr>
      </w:pPr>
    </w:p>
    <w:p w14:paraId="63FEC281" w14:textId="3755B2E8" w:rsidR="00541A4A" w:rsidRDefault="00541A4A" w:rsidP="00D20445">
      <w:pPr>
        <w:widowControl/>
        <w:spacing w:line="240" w:lineRule="auto"/>
        <w:rPr>
          <w:lang w:val="pt-BR"/>
        </w:rPr>
      </w:pPr>
    </w:p>
    <w:p w14:paraId="6DBD3769" w14:textId="0F039BC7" w:rsidR="00541A4A" w:rsidRDefault="00541A4A" w:rsidP="00D20445">
      <w:pPr>
        <w:widowControl/>
        <w:spacing w:line="240" w:lineRule="auto"/>
        <w:rPr>
          <w:lang w:val="pt-BR"/>
        </w:rPr>
      </w:pPr>
    </w:p>
    <w:p w14:paraId="187BD2AC" w14:textId="614DDEDC" w:rsidR="00541A4A" w:rsidRDefault="00541A4A" w:rsidP="00D20445">
      <w:pPr>
        <w:widowControl/>
        <w:spacing w:line="240" w:lineRule="auto"/>
        <w:rPr>
          <w:lang w:val="pt-BR"/>
        </w:rPr>
      </w:pPr>
    </w:p>
    <w:p w14:paraId="4C8A82B8" w14:textId="70BFA9F0" w:rsidR="00541A4A" w:rsidRDefault="00541A4A" w:rsidP="00D20445">
      <w:pPr>
        <w:widowControl/>
        <w:spacing w:line="240" w:lineRule="auto"/>
        <w:rPr>
          <w:lang w:val="pt-BR"/>
        </w:rPr>
      </w:pPr>
    </w:p>
    <w:p w14:paraId="03E74B03" w14:textId="77777777" w:rsidR="00E64CB4" w:rsidRPr="001D4FEF" w:rsidRDefault="00E64CB4" w:rsidP="00D20445">
      <w:pPr>
        <w:widowControl/>
        <w:spacing w:line="240" w:lineRule="auto"/>
        <w:rPr>
          <w:lang w:val="pt-BR"/>
        </w:rPr>
      </w:pPr>
    </w:p>
    <w:p w14:paraId="4D6BC168" w14:textId="77777777" w:rsidR="008D289F" w:rsidRPr="001D4FEF" w:rsidRDefault="008D289F" w:rsidP="008D289F">
      <w:pPr>
        <w:pStyle w:val="Ttulo1"/>
        <w:rPr>
          <w:rFonts w:ascii="Calibri" w:hAnsi="Calibri"/>
          <w:sz w:val="26"/>
          <w:lang w:val="pt-BR"/>
        </w:rPr>
      </w:pPr>
      <w:bookmarkStart w:id="66" w:name="_Toc242451466"/>
      <w:r w:rsidRPr="001D4FEF">
        <w:rPr>
          <w:rFonts w:ascii="Calibri" w:hAnsi="Calibri"/>
          <w:sz w:val="26"/>
          <w:lang w:val="pt-BR"/>
        </w:rPr>
        <w:lastRenderedPageBreak/>
        <w:t>Requisitos de suspensão e retomada</w:t>
      </w:r>
      <w:bookmarkEnd w:id="66"/>
    </w:p>
    <w:p w14:paraId="39E7A041" w14:textId="77777777" w:rsidR="008D289F" w:rsidRPr="00D20445" w:rsidRDefault="008D289F" w:rsidP="008B4EB7">
      <w:pPr>
        <w:rPr>
          <w:rFonts w:ascii="Calibri" w:hAnsi="Calibri"/>
          <w:sz w:val="22"/>
          <w:lang w:val="pt-BR"/>
        </w:rPr>
      </w:pPr>
    </w:p>
    <w:p w14:paraId="05FB9F8E" w14:textId="50517811" w:rsidR="00562868" w:rsidRPr="00D20445" w:rsidRDefault="00C107DE" w:rsidP="00D20445">
      <w:pPr>
        <w:jc w:val="both"/>
        <w:rPr>
          <w:rFonts w:ascii="Calibri" w:hAnsi="Calibri"/>
          <w:sz w:val="22"/>
          <w:lang w:val="pt-BR"/>
        </w:rPr>
      </w:pPr>
      <w:r w:rsidRPr="00D20445">
        <w:rPr>
          <w:rFonts w:ascii="Calibri" w:hAnsi="Calibri"/>
          <w:sz w:val="22"/>
          <w:lang w:val="pt-BR"/>
        </w:rPr>
        <w:t xml:space="preserve">Os testes poderão ser interrompidos quando um determinado caso de uso (representado por um conjunto de casos de teste) </w:t>
      </w:r>
      <w:r w:rsidR="00D20445" w:rsidRPr="00D20445">
        <w:rPr>
          <w:rFonts w:ascii="Calibri" w:hAnsi="Calibri"/>
          <w:sz w:val="22"/>
          <w:lang w:val="pt-BR"/>
        </w:rPr>
        <w:t>apresente uma incidência de anomalias acima do normal permitido, justificando, então, uma revisão dos códigos da aplicação que deverá ser feita pelos desenvolvedores antes de liberar para os testes de novo.</w:t>
      </w:r>
    </w:p>
    <w:p w14:paraId="2124B812" w14:textId="77777777" w:rsidR="00562868" w:rsidRPr="001D4FEF" w:rsidRDefault="00562868" w:rsidP="008B4EB7">
      <w:pPr>
        <w:rPr>
          <w:lang w:val="pt-BR"/>
        </w:rPr>
      </w:pPr>
    </w:p>
    <w:p w14:paraId="18B647D5" w14:textId="77777777" w:rsidR="008B4EB7" w:rsidRPr="005F0720" w:rsidRDefault="00562868" w:rsidP="009960B3">
      <w:pPr>
        <w:pStyle w:val="Ttulo1"/>
        <w:rPr>
          <w:rFonts w:ascii="Calibri" w:hAnsi="Calibri"/>
          <w:strike/>
          <w:sz w:val="26"/>
          <w:lang w:val="pt-BR"/>
        </w:rPr>
      </w:pPr>
      <w:bookmarkStart w:id="67" w:name="_Toc242451467"/>
      <w:r w:rsidRPr="005F0720">
        <w:rPr>
          <w:rFonts w:ascii="Calibri" w:hAnsi="Calibri"/>
          <w:strike/>
          <w:sz w:val="26"/>
          <w:lang w:val="pt-BR"/>
        </w:rPr>
        <w:t>Matriz de rastreabilidade</w:t>
      </w:r>
      <w:bookmarkEnd w:id="67"/>
    </w:p>
    <w:p w14:paraId="0FB861B2" w14:textId="20164CDD" w:rsidR="00562868" w:rsidRPr="001D4FEF" w:rsidRDefault="00562868">
      <w:pPr>
        <w:widowControl/>
        <w:spacing w:line="240" w:lineRule="auto"/>
      </w:pPr>
    </w:p>
    <w:p w14:paraId="2F889C3E" w14:textId="77777777" w:rsidR="0081191E" w:rsidRDefault="0081191E" w:rsidP="0081191E">
      <w:pPr>
        <w:pStyle w:val="Ttulo1"/>
        <w:rPr>
          <w:rFonts w:ascii="Calibri" w:hAnsi="Calibri"/>
          <w:sz w:val="26"/>
          <w:lang w:val="pt-BR"/>
        </w:rPr>
      </w:pPr>
      <w:bookmarkStart w:id="68" w:name="_Toc242451468"/>
      <w:r w:rsidRPr="001D4FEF">
        <w:rPr>
          <w:rFonts w:ascii="Calibri" w:hAnsi="Calibri"/>
          <w:sz w:val="26"/>
          <w:lang w:val="pt-BR"/>
        </w:rPr>
        <w:t>Responsabilidades</w:t>
      </w:r>
      <w:bookmarkEnd w:id="68"/>
    </w:p>
    <w:p w14:paraId="03EDE25F" w14:textId="77777777" w:rsidR="006A3566" w:rsidRPr="006A3566" w:rsidRDefault="006A3566" w:rsidP="006A3566">
      <w:pPr>
        <w:rPr>
          <w:lang w:val="pt-BR"/>
        </w:rPr>
      </w:pPr>
    </w:p>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3544"/>
        <w:gridCol w:w="4252"/>
      </w:tblGrid>
      <w:tr w:rsidR="00C93753" w14:paraId="48B02171" w14:textId="77777777" w:rsidTr="008E3689">
        <w:tc>
          <w:tcPr>
            <w:tcW w:w="1702" w:type="dxa"/>
            <w:shd w:val="clear" w:color="auto" w:fill="E0E0E0"/>
          </w:tcPr>
          <w:p w14:paraId="4EED297F" w14:textId="77777777" w:rsidR="00C93753" w:rsidRDefault="00C93753" w:rsidP="008E3689">
            <w:pPr>
              <w:pStyle w:val="Corpodetexto"/>
              <w:ind w:left="0"/>
              <w:rPr>
                <w:b/>
                <w:bCs/>
                <w:lang w:val="pt-BR"/>
              </w:rPr>
            </w:pPr>
            <w:r>
              <w:rPr>
                <w:b/>
                <w:bCs/>
                <w:lang w:val="pt-BR"/>
              </w:rPr>
              <w:t>Papéis</w:t>
            </w:r>
          </w:p>
        </w:tc>
        <w:tc>
          <w:tcPr>
            <w:tcW w:w="3544" w:type="dxa"/>
            <w:shd w:val="clear" w:color="auto" w:fill="E0E0E0"/>
          </w:tcPr>
          <w:p w14:paraId="7B5DCC5E" w14:textId="77777777" w:rsidR="00C93753" w:rsidRDefault="00C93753" w:rsidP="008E3689">
            <w:pPr>
              <w:pStyle w:val="Corpodetexto"/>
              <w:ind w:left="0"/>
              <w:rPr>
                <w:b/>
                <w:bCs/>
                <w:lang w:val="pt-BR"/>
              </w:rPr>
            </w:pPr>
            <w:r>
              <w:rPr>
                <w:b/>
                <w:bCs/>
                <w:lang w:val="pt-BR"/>
              </w:rPr>
              <w:t>Equipe</w:t>
            </w:r>
          </w:p>
        </w:tc>
        <w:tc>
          <w:tcPr>
            <w:tcW w:w="4252" w:type="dxa"/>
            <w:shd w:val="clear" w:color="auto" w:fill="E0E0E0"/>
          </w:tcPr>
          <w:p w14:paraId="58762D2E" w14:textId="77777777" w:rsidR="00C93753" w:rsidRDefault="00C93753" w:rsidP="008E3689">
            <w:pPr>
              <w:pStyle w:val="Corpodetexto"/>
              <w:ind w:left="0"/>
              <w:rPr>
                <w:b/>
                <w:bCs/>
                <w:lang w:val="pt-BR"/>
              </w:rPr>
            </w:pPr>
            <w:r>
              <w:rPr>
                <w:b/>
                <w:bCs/>
                <w:lang w:val="pt-BR"/>
              </w:rPr>
              <w:t>Responsabilidade</w:t>
            </w:r>
          </w:p>
        </w:tc>
      </w:tr>
      <w:tr w:rsidR="00C93753" w14:paraId="671BF967" w14:textId="77777777" w:rsidTr="008E3689">
        <w:trPr>
          <w:trHeight w:val="359"/>
        </w:trPr>
        <w:tc>
          <w:tcPr>
            <w:tcW w:w="1702" w:type="dxa"/>
          </w:tcPr>
          <w:p w14:paraId="27FFBCD3" w14:textId="77777777" w:rsidR="00C93753" w:rsidRDefault="00C93753" w:rsidP="006A3566">
            <w:pPr>
              <w:rPr>
                <w:bCs/>
                <w:iCs/>
                <w:lang w:val="pt-BR"/>
              </w:rPr>
            </w:pPr>
            <w:r>
              <w:rPr>
                <w:bCs/>
                <w:iCs/>
                <w:lang w:val="pt-BR"/>
              </w:rPr>
              <w:t>Gerente de Testes</w:t>
            </w:r>
          </w:p>
        </w:tc>
        <w:tc>
          <w:tcPr>
            <w:tcW w:w="3544" w:type="dxa"/>
          </w:tcPr>
          <w:p w14:paraId="18FBBD27" w14:textId="72396BD6" w:rsidR="00C93753" w:rsidRDefault="00C93753" w:rsidP="006A3566">
            <w:pPr>
              <w:rPr>
                <w:bCs/>
                <w:iCs/>
                <w:lang w:val="pt-BR"/>
              </w:rPr>
            </w:pPr>
            <w:r>
              <w:rPr>
                <w:bCs/>
                <w:iCs/>
                <w:lang w:val="pt-BR"/>
              </w:rPr>
              <w:t>Jonatas Lima</w:t>
            </w:r>
          </w:p>
        </w:tc>
        <w:tc>
          <w:tcPr>
            <w:tcW w:w="4252" w:type="dxa"/>
          </w:tcPr>
          <w:p w14:paraId="0C94341F" w14:textId="77777777" w:rsidR="00C93753" w:rsidRDefault="00C93753" w:rsidP="00C93753">
            <w:pPr>
              <w:numPr>
                <w:ilvl w:val="0"/>
                <w:numId w:val="32"/>
              </w:numPr>
              <w:rPr>
                <w:bCs/>
                <w:iCs/>
                <w:lang w:val="pt-BR"/>
              </w:rPr>
            </w:pPr>
            <w:r>
              <w:rPr>
                <w:bCs/>
                <w:iCs/>
                <w:lang w:val="pt-BR"/>
              </w:rPr>
              <w:t>Elaborar Plano de Testes;</w:t>
            </w:r>
          </w:p>
          <w:p w14:paraId="2CA05085" w14:textId="77777777" w:rsidR="00C93753" w:rsidRDefault="00C93753" w:rsidP="00C93753">
            <w:pPr>
              <w:numPr>
                <w:ilvl w:val="0"/>
                <w:numId w:val="32"/>
              </w:numPr>
              <w:rPr>
                <w:bCs/>
                <w:iCs/>
                <w:lang w:val="pt-BR"/>
              </w:rPr>
            </w:pPr>
            <w:r>
              <w:rPr>
                <w:bCs/>
                <w:iCs/>
                <w:lang w:val="pt-BR"/>
              </w:rPr>
              <w:t>Acompanhar atividades da equipe;</w:t>
            </w:r>
          </w:p>
          <w:p w14:paraId="1D3DCE31" w14:textId="72DB39E1" w:rsidR="00C93753" w:rsidRDefault="0017712F" w:rsidP="00C93753">
            <w:pPr>
              <w:numPr>
                <w:ilvl w:val="0"/>
                <w:numId w:val="32"/>
              </w:numPr>
              <w:rPr>
                <w:bCs/>
                <w:iCs/>
                <w:lang w:val="pt-BR"/>
              </w:rPr>
            </w:pPr>
            <w:r>
              <w:rPr>
                <w:bCs/>
                <w:iCs/>
                <w:lang w:val="pt-BR"/>
              </w:rPr>
              <w:t>Revisar Relatório Final;</w:t>
            </w:r>
          </w:p>
        </w:tc>
      </w:tr>
      <w:tr w:rsidR="00C93753" w14:paraId="5C2F7071" w14:textId="77777777" w:rsidTr="008E3689">
        <w:tc>
          <w:tcPr>
            <w:tcW w:w="1702" w:type="dxa"/>
          </w:tcPr>
          <w:p w14:paraId="373BC8D3" w14:textId="77777777" w:rsidR="00C93753" w:rsidRDefault="00C93753" w:rsidP="006A3566">
            <w:pPr>
              <w:pStyle w:val="Corpodetexto"/>
              <w:ind w:left="0"/>
              <w:rPr>
                <w:lang w:val="pt-BR"/>
              </w:rPr>
            </w:pPr>
            <w:r>
              <w:rPr>
                <w:lang w:val="pt-BR"/>
              </w:rPr>
              <w:t>Analista de Testes</w:t>
            </w:r>
          </w:p>
        </w:tc>
        <w:tc>
          <w:tcPr>
            <w:tcW w:w="3544" w:type="dxa"/>
          </w:tcPr>
          <w:p w14:paraId="0B94096B" w14:textId="37CF51CE" w:rsidR="00C93753" w:rsidRDefault="004E1E0E" w:rsidP="006A3566">
            <w:pPr>
              <w:pStyle w:val="Corpodetexto"/>
              <w:ind w:left="0"/>
              <w:rPr>
                <w:lang w:val="pt-BR"/>
              </w:rPr>
            </w:pPr>
            <w:r>
              <w:t>Alana Vieira</w:t>
            </w:r>
            <w:r>
              <w:t xml:space="preserve">, </w:t>
            </w:r>
            <w:r>
              <w:t>Thainá Martires</w:t>
            </w:r>
          </w:p>
        </w:tc>
        <w:tc>
          <w:tcPr>
            <w:tcW w:w="4252" w:type="dxa"/>
          </w:tcPr>
          <w:p w14:paraId="4939FB47" w14:textId="77777777" w:rsidR="00C93753" w:rsidRDefault="00C93753" w:rsidP="00C93753">
            <w:pPr>
              <w:numPr>
                <w:ilvl w:val="0"/>
                <w:numId w:val="32"/>
              </w:numPr>
              <w:rPr>
                <w:bCs/>
                <w:iCs/>
                <w:lang w:val="pt-BR"/>
              </w:rPr>
            </w:pPr>
            <w:r>
              <w:rPr>
                <w:bCs/>
                <w:iCs/>
                <w:lang w:val="pt-BR"/>
              </w:rPr>
              <w:t>Entendimento do negócio;</w:t>
            </w:r>
          </w:p>
          <w:p w14:paraId="5069AF7B" w14:textId="77777777" w:rsidR="00C93753" w:rsidRDefault="00C93753" w:rsidP="00C93753">
            <w:pPr>
              <w:numPr>
                <w:ilvl w:val="0"/>
                <w:numId w:val="32"/>
              </w:numPr>
              <w:rPr>
                <w:bCs/>
                <w:iCs/>
                <w:lang w:val="pt-BR"/>
              </w:rPr>
            </w:pPr>
            <w:r>
              <w:rPr>
                <w:bCs/>
                <w:iCs/>
                <w:lang w:val="pt-BR"/>
              </w:rPr>
              <w:t>Revisão de Requisitos;</w:t>
            </w:r>
          </w:p>
          <w:p w14:paraId="017DCF9D" w14:textId="77777777" w:rsidR="00C93753" w:rsidRDefault="00C93753" w:rsidP="00C93753">
            <w:pPr>
              <w:numPr>
                <w:ilvl w:val="0"/>
                <w:numId w:val="32"/>
              </w:numPr>
              <w:ind w:left="355" w:hanging="355"/>
              <w:rPr>
                <w:bCs/>
                <w:iCs/>
                <w:lang w:val="pt-BR"/>
              </w:rPr>
            </w:pPr>
            <w:r>
              <w:rPr>
                <w:bCs/>
                <w:iCs/>
                <w:lang w:val="pt-BR"/>
              </w:rPr>
              <w:t>Elaborar Projeto de Testes (Identificar, especificar os casos de testes, procedimentos e massa de dados de testes);</w:t>
            </w:r>
          </w:p>
          <w:p w14:paraId="55F61278" w14:textId="00A3E8AB" w:rsidR="00C93753" w:rsidRDefault="00C93753" w:rsidP="00C93753">
            <w:pPr>
              <w:numPr>
                <w:ilvl w:val="0"/>
                <w:numId w:val="32"/>
              </w:numPr>
              <w:rPr>
                <w:bCs/>
                <w:iCs/>
                <w:lang w:val="pt-BR"/>
              </w:rPr>
            </w:pPr>
            <w:r>
              <w:rPr>
                <w:bCs/>
                <w:iCs/>
                <w:lang w:val="pt-BR"/>
              </w:rPr>
              <w:t>Elaborar Relatório Final</w:t>
            </w:r>
            <w:r w:rsidR="00DC67D3">
              <w:rPr>
                <w:bCs/>
                <w:iCs/>
                <w:lang w:val="pt-BR"/>
              </w:rPr>
              <w:t>;</w:t>
            </w:r>
          </w:p>
        </w:tc>
      </w:tr>
      <w:tr w:rsidR="004E1E0E" w14:paraId="49543C8E" w14:textId="77777777" w:rsidTr="008E3689">
        <w:tc>
          <w:tcPr>
            <w:tcW w:w="1702" w:type="dxa"/>
          </w:tcPr>
          <w:p w14:paraId="60AD3ABC" w14:textId="7E1B09EF" w:rsidR="004E1E0E" w:rsidRDefault="004E1E0E" w:rsidP="006A3566">
            <w:pPr>
              <w:pStyle w:val="Corpodetexto"/>
              <w:ind w:left="0"/>
              <w:rPr>
                <w:lang w:val="pt-BR"/>
              </w:rPr>
            </w:pPr>
            <w:r>
              <w:rPr>
                <w:lang w:val="pt-BR"/>
              </w:rPr>
              <w:t>Testador</w:t>
            </w:r>
          </w:p>
        </w:tc>
        <w:tc>
          <w:tcPr>
            <w:tcW w:w="3544" w:type="dxa"/>
          </w:tcPr>
          <w:p w14:paraId="70B339A0" w14:textId="76097AA4" w:rsidR="004E1E0E" w:rsidRDefault="004E1E0E" w:rsidP="006A3566">
            <w:pPr>
              <w:pStyle w:val="Corpodetexto"/>
              <w:ind w:left="0"/>
              <w:rPr>
                <w:lang w:val="pt-BR"/>
              </w:rPr>
            </w:pPr>
            <w:r>
              <w:t>Robson Henrique</w:t>
            </w:r>
          </w:p>
        </w:tc>
        <w:tc>
          <w:tcPr>
            <w:tcW w:w="4252" w:type="dxa"/>
          </w:tcPr>
          <w:p w14:paraId="4A8496C5" w14:textId="77777777" w:rsidR="004E1E0E" w:rsidRDefault="00DC67D3" w:rsidP="00DC67D3">
            <w:pPr>
              <w:numPr>
                <w:ilvl w:val="0"/>
                <w:numId w:val="32"/>
              </w:numPr>
              <w:rPr>
                <w:bCs/>
                <w:iCs/>
                <w:lang w:val="pt-BR"/>
              </w:rPr>
            </w:pPr>
            <w:r w:rsidRPr="00DC67D3">
              <w:rPr>
                <w:bCs/>
                <w:iCs/>
                <w:lang w:val="pt-BR"/>
              </w:rPr>
              <w:t>Identificação da abordagem de implementação mais apropriada para um determinado teste</w:t>
            </w:r>
            <w:r>
              <w:rPr>
                <w:bCs/>
                <w:iCs/>
                <w:lang w:val="pt-BR"/>
              </w:rPr>
              <w:t>;</w:t>
            </w:r>
          </w:p>
          <w:p w14:paraId="7B3ECBC9" w14:textId="71BD1C46" w:rsidR="00DC67D3" w:rsidRDefault="00DC67D3" w:rsidP="00DC67D3">
            <w:pPr>
              <w:numPr>
                <w:ilvl w:val="0"/>
                <w:numId w:val="32"/>
              </w:numPr>
              <w:rPr>
                <w:bCs/>
                <w:iCs/>
                <w:lang w:val="pt-BR"/>
              </w:rPr>
            </w:pPr>
            <w:r>
              <w:rPr>
                <w:bCs/>
                <w:iCs/>
                <w:lang w:val="pt-BR"/>
              </w:rPr>
              <w:t>E</w:t>
            </w:r>
            <w:r w:rsidRPr="00DC67D3">
              <w:rPr>
                <w:bCs/>
                <w:iCs/>
                <w:lang w:val="pt-BR"/>
              </w:rPr>
              <w:t>xecução dos testes</w:t>
            </w:r>
            <w:r>
              <w:rPr>
                <w:bCs/>
                <w:iCs/>
                <w:lang w:val="pt-BR"/>
              </w:rPr>
              <w:t>;</w:t>
            </w:r>
          </w:p>
          <w:p w14:paraId="26B6AE94" w14:textId="192291BA" w:rsidR="00DC67D3" w:rsidRDefault="00DC67D3" w:rsidP="00DC67D3">
            <w:pPr>
              <w:numPr>
                <w:ilvl w:val="0"/>
                <w:numId w:val="32"/>
              </w:numPr>
              <w:rPr>
                <w:bCs/>
                <w:iCs/>
                <w:lang w:val="pt-BR"/>
              </w:rPr>
            </w:pPr>
            <w:r w:rsidRPr="00DC67D3">
              <w:rPr>
                <w:bCs/>
                <w:iCs/>
                <w:lang w:val="pt-BR"/>
              </w:rPr>
              <w:t>Análise dos erros de execução</w:t>
            </w:r>
            <w:r>
              <w:rPr>
                <w:bCs/>
                <w:iCs/>
                <w:lang w:val="pt-BR"/>
              </w:rPr>
              <w:t>;</w:t>
            </w:r>
            <w:bookmarkStart w:id="69" w:name="_GoBack"/>
            <w:bookmarkEnd w:id="69"/>
          </w:p>
        </w:tc>
      </w:tr>
    </w:tbl>
    <w:p w14:paraId="4AAA8B73" w14:textId="173268DF" w:rsidR="00562868" w:rsidRPr="001D4FEF" w:rsidRDefault="00562868">
      <w:pPr>
        <w:widowControl/>
        <w:spacing w:line="240" w:lineRule="auto"/>
        <w:rPr>
          <w:lang w:val="pt-BR"/>
        </w:rPr>
      </w:pPr>
    </w:p>
    <w:p w14:paraId="0BB4AAE0" w14:textId="66146C6E" w:rsidR="002732DA" w:rsidRPr="00494923" w:rsidRDefault="002732DA" w:rsidP="002732DA">
      <w:pPr>
        <w:pStyle w:val="Ttulo1"/>
        <w:rPr>
          <w:rFonts w:ascii="Calibri" w:hAnsi="Calibri"/>
          <w:strike/>
          <w:sz w:val="26"/>
          <w:lang w:val="pt-BR"/>
        </w:rPr>
      </w:pPr>
      <w:bookmarkStart w:id="70" w:name="_Toc242451469"/>
      <w:r w:rsidRPr="00494923">
        <w:rPr>
          <w:rFonts w:ascii="Calibri" w:hAnsi="Calibri"/>
          <w:strike/>
          <w:sz w:val="26"/>
          <w:lang w:val="pt-BR"/>
        </w:rPr>
        <w:t>Necessidade treinamento da equipe</w:t>
      </w:r>
      <w:bookmarkEnd w:id="70"/>
    </w:p>
    <w:p w14:paraId="2D0BFCA9" w14:textId="77777777" w:rsidR="002732DA" w:rsidRPr="001D4FEF" w:rsidRDefault="002732DA" w:rsidP="002732DA">
      <w:pPr>
        <w:rPr>
          <w:lang w:val="pt-BR"/>
        </w:rPr>
      </w:pPr>
    </w:p>
    <w:p w14:paraId="3FE8BC75" w14:textId="739F5258" w:rsidR="001D4FEF" w:rsidRPr="00C93753" w:rsidRDefault="00C93753" w:rsidP="00C93753">
      <w:pPr>
        <w:jc w:val="both"/>
        <w:rPr>
          <w:rFonts w:ascii="Calibri" w:hAnsi="Calibri"/>
          <w:sz w:val="22"/>
          <w:lang w:val="pt-BR"/>
        </w:rPr>
      </w:pPr>
      <w:r w:rsidRPr="00C93753">
        <w:rPr>
          <w:rFonts w:ascii="Calibri" w:hAnsi="Calibri"/>
          <w:sz w:val="22"/>
          <w:lang w:val="pt-BR"/>
        </w:rPr>
        <w:t>Não se aplica.</w:t>
      </w:r>
    </w:p>
    <w:p w14:paraId="71DD463E" w14:textId="77777777" w:rsidR="00C93753" w:rsidRPr="001D4FEF" w:rsidRDefault="00C93753" w:rsidP="002732DA">
      <w:pPr>
        <w:rPr>
          <w:lang w:val="pt-BR"/>
        </w:rPr>
      </w:pPr>
    </w:p>
    <w:p w14:paraId="39E71248" w14:textId="77777777" w:rsidR="002732DA" w:rsidRPr="001D4FEF" w:rsidRDefault="002732DA" w:rsidP="002732DA">
      <w:pPr>
        <w:pStyle w:val="Ttulo1"/>
        <w:rPr>
          <w:rFonts w:ascii="Calibri" w:hAnsi="Calibri"/>
          <w:sz w:val="26"/>
          <w:lang w:val="pt-BR"/>
        </w:rPr>
      </w:pPr>
      <w:bookmarkStart w:id="71" w:name="_Toc242451470"/>
      <w:r w:rsidRPr="001D4FEF">
        <w:rPr>
          <w:rFonts w:ascii="Calibri" w:hAnsi="Calibri"/>
          <w:sz w:val="26"/>
          <w:lang w:val="pt-BR"/>
        </w:rPr>
        <w:t>Cobertura dos testes</w:t>
      </w:r>
      <w:bookmarkEnd w:id="71"/>
    </w:p>
    <w:p w14:paraId="70B5327D" w14:textId="77777777" w:rsidR="002732DA" w:rsidRDefault="002732DA" w:rsidP="002732DA">
      <w:pPr>
        <w:rPr>
          <w:lang w:val="pt-BR"/>
        </w:rPr>
      </w:pPr>
    </w:p>
    <w:p w14:paraId="0936AB84" w14:textId="115EA90B" w:rsidR="00B117DD" w:rsidRPr="00B117DD" w:rsidRDefault="00B117DD" w:rsidP="00B117DD">
      <w:pPr>
        <w:jc w:val="both"/>
        <w:rPr>
          <w:rFonts w:ascii="Calibri" w:hAnsi="Calibri"/>
          <w:sz w:val="22"/>
          <w:lang w:val="pt-BR"/>
        </w:rPr>
      </w:pPr>
      <w:r w:rsidRPr="00B117DD">
        <w:rPr>
          <w:rFonts w:ascii="Calibri" w:hAnsi="Calibri"/>
          <w:sz w:val="22"/>
          <w:lang w:val="pt-BR"/>
        </w:rPr>
        <w:t>Para cada teste executado, um formulário de resultado de teste será criado. Isso deverá incluir o Nome do Teste, o Caso de Uso ou a Especificação Suplementar com qual o teste encontra-se relacionado, a Data do Teste, o Nome do Testador, as Condições de Pré-teste necessárias e os Resultados do Teste.</w:t>
      </w:r>
    </w:p>
    <w:p w14:paraId="725ED98C" w14:textId="0977474B" w:rsidR="001D4FEF" w:rsidRPr="001D4FEF" w:rsidRDefault="001D4FEF">
      <w:pPr>
        <w:widowControl/>
        <w:spacing w:line="240" w:lineRule="auto"/>
        <w:rPr>
          <w:lang w:val="pt-BR"/>
        </w:rPr>
      </w:pPr>
    </w:p>
    <w:p w14:paraId="3BCCBEAE" w14:textId="77777777" w:rsidR="001173B8" w:rsidRPr="006D1B1A" w:rsidRDefault="001173B8" w:rsidP="001173B8">
      <w:pPr>
        <w:pStyle w:val="Ttulo1"/>
        <w:rPr>
          <w:rFonts w:ascii="Calibri" w:hAnsi="Calibri"/>
          <w:strike/>
          <w:szCs w:val="24"/>
          <w:lang w:val="pt-BR"/>
        </w:rPr>
      </w:pPr>
      <w:bookmarkStart w:id="72" w:name="_Toc242451471"/>
      <w:r w:rsidRPr="006D1B1A">
        <w:rPr>
          <w:rFonts w:ascii="Calibri" w:hAnsi="Calibri"/>
          <w:strike/>
          <w:sz w:val="26"/>
          <w:lang w:val="pt-BR"/>
        </w:rPr>
        <w:t>Cronograma</w:t>
      </w:r>
      <w:bookmarkEnd w:id="64"/>
      <w:bookmarkEnd w:id="72"/>
    </w:p>
    <w:p w14:paraId="38BBE590" w14:textId="77777777" w:rsidR="001173B8" w:rsidRPr="004349A4" w:rsidRDefault="001173B8" w:rsidP="00CC411E">
      <w:pPr>
        <w:rPr>
          <w:lang w:val="pt-BR"/>
        </w:rPr>
      </w:pPr>
    </w:p>
    <w:sectPr w:rsidR="001173B8" w:rsidRPr="004349A4" w:rsidSect="001173B8">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071E0" w14:textId="77777777" w:rsidR="001A0543" w:rsidRDefault="001A0543">
      <w:pPr>
        <w:spacing w:line="240" w:lineRule="auto"/>
      </w:pPr>
      <w:r>
        <w:separator/>
      </w:r>
    </w:p>
  </w:endnote>
  <w:endnote w:type="continuationSeparator" w:id="0">
    <w:p w14:paraId="5B66A6AC" w14:textId="77777777" w:rsidR="001A0543" w:rsidRDefault="001A0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0E4EE" w14:textId="77777777" w:rsidR="00562868" w:rsidRDefault="0056286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CF62D" w14:textId="77777777" w:rsidR="00562868" w:rsidRDefault="005628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9D264" w14:textId="77777777" w:rsidR="001A0543" w:rsidRDefault="001A0543">
      <w:pPr>
        <w:spacing w:line="240" w:lineRule="auto"/>
      </w:pPr>
      <w:r>
        <w:separator/>
      </w:r>
    </w:p>
  </w:footnote>
  <w:footnote w:type="continuationSeparator" w:id="0">
    <w:p w14:paraId="4B3BCC5D" w14:textId="77777777" w:rsidR="001A0543" w:rsidRDefault="001A05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93EBD" w14:textId="77777777" w:rsidR="00562868" w:rsidRDefault="00562868">
    <w:pPr>
      <w:pBdr>
        <w:top w:val="single" w:sz="6" w:space="1" w:color="auto"/>
      </w:pBdr>
    </w:pPr>
  </w:p>
  <w:p w14:paraId="4B98C8E7" w14:textId="77777777" w:rsidR="00562868" w:rsidRDefault="00562868">
    <w:pPr>
      <w:pStyle w:val="Cabealho"/>
    </w:pPr>
  </w:p>
  <w:p w14:paraId="3F602381" w14:textId="77777777" w:rsidR="00562868" w:rsidRDefault="00562868"/>
  <w:p w14:paraId="663EE0AE" w14:textId="77777777" w:rsidR="00562868" w:rsidRDefault="0056286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B1488" w14:textId="77777777" w:rsidR="00562868" w:rsidRDefault="0056286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F6C79" w14:textId="77777777" w:rsidR="00562868" w:rsidRDefault="0056286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9" w15:restartNumberingAfterBreak="0">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15" w15:restartNumberingAfterBreak="0">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2323FAC"/>
    <w:multiLevelType w:val="hybridMultilevel"/>
    <w:tmpl w:val="61929628"/>
    <w:lvl w:ilvl="0" w:tplc="0D9ECECC">
      <w:numFmt w:val="bullet"/>
      <w:lvlText w:val=""/>
      <w:lvlJc w:val="left"/>
      <w:pPr>
        <w:tabs>
          <w:tab w:val="num" w:pos="360"/>
        </w:tabs>
        <w:ind w:left="0" w:firstLine="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8"/>
  </w:num>
  <w:num w:numId="5">
    <w:abstractNumId w:val="7"/>
  </w:num>
  <w:num w:numId="6">
    <w:abstractNumId w:val="19"/>
  </w:num>
  <w:num w:numId="7">
    <w:abstractNumId w:val="25"/>
  </w:num>
  <w:num w:numId="8">
    <w:abstractNumId w:val="1"/>
  </w:num>
  <w:num w:numId="9">
    <w:abstractNumId w:val="22"/>
  </w:num>
  <w:num w:numId="10">
    <w:abstractNumId w:val="17"/>
  </w:num>
  <w:num w:numId="11">
    <w:abstractNumId w:val="12"/>
  </w:num>
  <w:num w:numId="12">
    <w:abstractNumId w:val="13"/>
  </w:num>
  <w:num w:numId="13">
    <w:abstractNumId w:val="14"/>
  </w:num>
  <w:num w:numId="14">
    <w:abstractNumId w:val="15"/>
  </w:num>
  <w:num w:numId="15">
    <w:abstractNumId w:val="16"/>
  </w:num>
  <w:num w:numId="16">
    <w:abstractNumId w:val="23"/>
  </w:num>
  <w:num w:numId="17">
    <w:abstractNumId w:val="21"/>
  </w:num>
  <w:num w:numId="18">
    <w:abstractNumId w:val="20"/>
  </w:num>
  <w:num w:numId="19">
    <w:abstractNumId w:val="4"/>
  </w:num>
  <w:num w:numId="20">
    <w:abstractNumId w:val="18"/>
  </w:num>
  <w:num w:numId="21">
    <w:abstractNumId w:val="2"/>
  </w:num>
  <w:num w:numId="22">
    <w:abstractNumId w:val="9"/>
  </w:num>
  <w:num w:numId="23">
    <w:abstractNumId w:val="11"/>
  </w:num>
  <w:num w:numId="24">
    <w:abstractNumId w:val="10"/>
  </w:num>
  <w:num w:numId="25">
    <w:abstractNumId w:val="3"/>
  </w:num>
  <w:num w:numId="26">
    <w:abstractNumId w:val="6"/>
  </w:num>
  <w:num w:numId="27">
    <w:abstractNumId w:val="0"/>
  </w:num>
  <w:num w:numId="28">
    <w:abstractNumId w:val="0"/>
  </w:num>
  <w:num w:numId="29">
    <w:abstractNumId w:val="0"/>
  </w:num>
  <w:num w:numId="30">
    <w:abstractNumId w:val="0"/>
  </w:num>
  <w:num w:numId="31">
    <w:abstractNumId w:val="5"/>
  </w:num>
  <w:num w:numId="32">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2746F"/>
    <w:rsid w:val="00055BE4"/>
    <w:rsid w:val="0005784E"/>
    <w:rsid w:val="00084E33"/>
    <w:rsid w:val="000852BA"/>
    <w:rsid w:val="00090367"/>
    <w:rsid w:val="0009106A"/>
    <w:rsid w:val="000B0543"/>
    <w:rsid w:val="000B3506"/>
    <w:rsid w:val="000D5076"/>
    <w:rsid w:val="000D5A8A"/>
    <w:rsid w:val="000F53F1"/>
    <w:rsid w:val="000F73C8"/>
    <w:rsid w:val="0010379D"/>
    <w:rsid w:val="001173B8"/>
    <w:rsid w:val="00124F5F"/>
    <w:rsid w:val="00126E90"/>
    <w:rsid w:val="001411E0"/>
    <w:rsid w:val="00141E4F"/>
    <w:rsid w:val="001661D8"/>
    <w:rsid w:val="0016692A"/>
    <w:rsid w:val="00175DA5"/>
    <w:rsid w:val="0017712F"/>
    <w:rsid w:val="001A0543"/>
    <w:rsid w:val="001B0575"/>
    <w:rsid w:val="001B375D"/>
    <w:rsid w:val="001D4FEF"/>
    <w:rsid w:val="001E0B6A"/>
    <w:rsid w:val="001F1085"/>
    <w:rsid w:val="00227DBD"/>
    <w:rsid w:val="002669DD"/>
    <w:rsid w:val="00271C05"/>
    <w:rsid w:val="002732DA"/>
    <w:rsid w:val="00286506"/>
    <w:rsid w:val="00290DCA"/>
    <w:rsid w:val="00296374"/>
    <w:rsid w:val="002B262E"/>
    <w:rsid w:val="002D5C56"/>
    <w:rsid w:val="00300377"/>
    <w:rsid w:val="003007B6"/>
    <w:rsid w:val="003027B8"/>
    <w:rsid w:val="00302916"/>
    <w:rsid w:val="0030675C"/>
    <w:rsid w:val="003217B3"/>
    <w:rsid w:val="00326745"/>
    <w:rsid w:val="003560CD"/>
    <w:rsid w:val="00363B44"/>
    <w:rsid w:val="00367B7A"/>
    <w:rsid w:val="0038508A"/>
    <w:rsid w:val="003D2443"/>
    <w:rsid w:val="003E64A3"/>
    <w:rsid w:val="003F04ED"/>
    <w:rsid w:val="00415152"/>
    <w:rsid w:val="004405B0"/>
    <w:rsid w:val="004605F6"/>
    <w:rsid w:val="0048129D"/>
    <w:rsid w:val="00494923"/>
    <w:rsid w:val="004977AF"/>
    <w:rsid w:val="004B240B"/>
    <w:rsid w:val="004D48C0"/>
    <w:rsid w:val="004E1E0E"/>
    <w:rsid w:val="004E2B5B"/>
    <w:rsid w:val="004E76D0"/>
    <w:rsid w:val="00521C0F"/>
    <w:rsid w:val="00522B1B"/>
    <w:rsid w:val="00541A4A"/>
    <w:rsid w:val="0054406E"/>
    <w:rsid w:val="005561BF"/>
    <w:rsid w:val="00562868"/>
    <w:rsid w:val="00564F18"/>
    <w:rsid w:val="00571431"/>
    <w:rsid w:val="00581A04"/>
    <w:rsid w:val="00592CCF"/>
    <w:rsid w:val="005D7D00"/>
    <w:rsid w:val="005E527C"/>
    <w:rsid w:val="005F0720"/>
    <w:rsid w:val="005F3425"/>
    <w:rsid w:val="006251FF"/>
    <w:rsid w:val="00673EF3"/>
    <w:rsid w:val="00676E8F"/>
    <w:rsid w:val="0067788C"/>
    <w:rsid w:val="006800C8"/>
    <w:rsid w:val="00682420"/>
    <w:rsid w:val="006968C7"/>
    <w:rsid w:val="006A1C51"/>
    <w:rsid w:val="006A2D5C"/>
    <w:rsid w:val="006A3566"/>
    <w:rsid w:val="006C4716"/>
    <w:rsid w:val="006D0ADB"/>
    <w:rsid w:val="006D1B1A"/>
    <w:rsid w:val="006D365A"/>
    <w:rsid w:val="006D6B10"/>
    <w:rsid w:val="00703B86"/>
    <w:rsid w:val="0072091F"/>
    <w:rsid w:val="0073123C"/>
    <w:rsid w:val="0074521A"/>
    <w:rsid w:val="00760E52"/>
    <w:rsid w:val="00773491"/>
    <w:rsid w:val="00773875"/>
    <w:rsid w:val="007879C3"/>
    <w:rsid w:val="00795AA5"/>
    <w:rsid w:val="007960B1"/>
    <w:rsid w:val="007965F7"/>
    <w:rsid w:val="007A0E03"/>
    <w:rsid w:val="007A38F1"/>
    <w:rsid w:val="007B4680"/>
    <w:rsid w:val="007F1C38"/>
    <w:rsid w:val="0081191E"/>
    <w:rsid w:val="00812F88"/>
    <w:rsid w:val="00824144"/>
    <w:rsid w:val="00825DD2"/>
    <w:rsid w:val="0084796A"/>
    <w:rsid w:val="00850104"/>
    <w:rsid w:val="00855FDF"/>
    <w:rsid w:val="00875F87"/>
    <w:rsid w:val="008967DA"/>
    <w:rsid w:val="008B4EB7"/>
    <w:rsid w:val="008C499D"/>
    <w:rsid w:val="008D289F"/>
    <w:rsid w:val="008D5CC5"/>
    <w:rsid w:val="008E348D"/>
    <w:rsid w:val="008E7950"/>
    <w:rsid w:val="008F11E5"/>
    <w:rsid w:val="00915622"/>
    <w:rsid w:val="00924BAC"/>
    <w:rsid w:val="00930AB3"/>
    <w:rsid w:val="009355E1"/>
    <w:rsid w:val="009458CF"/>
    <w:rsid w:val="009575CD"/>
    <w:rsid w:val="00975E8C"/>
    <w:rsid w:val="009960B3"/>
    <w:rsid w:val="009B4670"/>
    <w:rsid w:val="009B5531"/>
    <w:rsid w:val="009D3D4F"/>
    <w:rsid w:val="009F022C"/>
    <w:rsid w:val="009F7193"/>
    <w:rsid w:val="00A0018C"/>
    <w:rsid w:val="00A040A6"/>
    <w:rsid w:val="00A41140"/>
    <w:rsid w:val="00A46269"/>
    <w:rsid w:val="00A540B7"/>
    <w:rsid w:val="00A805E5"/>
    <w:rsid w:val="00AA2532"/>
    <w:rsid w:val="00AA3DBA"/>
    <w:rsid w:val="00AA7E36"/>
    <w:rsid w:val="00AB4A40"/>
    <w:rsid w:val="00AB6223"/>
    <w:rsid w:val="00B062B3"/>
    <w:rsid w:val="00B07E44"/>
    <w:rsid w:val="00B117DD"/>
    <w:rsid w:val="00B20DA1"/>
    <w:rsid w:val="00B24E78"/>
    <w:rsid w:val="00B25C7C"/>
    <w:rsid w:val="00B30770"/>
    <w:rsid w:val="00B45646"/>
    <w:rsid w:val="00B47BFF"/>
    <w:rsid w:val="00B7019B"/>
    <w:rsid w:val="00B76FAB"/>
    <w:rsid w:val="00BA3CB6"/>
    <w:rsid w:val="00BB2EFD"/>
    <w:rsid w:val="00BB33EC"/>
    <w:rsid w:val="00BB6B96"/>
    <w:rsid w:val="00BB73EC"/>
    <w:rsid w:val="00BC3C52"/>
    <w:rsid w:val="00BD25C5"/>
    <w:rsid w:val="00C0653A"/>
    <w:rsid w:val="00C06A8E"/>
    <w:rsid w:val="00C107DE"/>
    <w:rsid w:val="00C10DDD"/>
    <w:rsid w:val="00C210AD"/>
    <w:rsid w:val="00C2123B"/>
    <w:rsid w:val="00C27925"/>
    <w:rsid w:val="00C46157"/>
    <w:rsid w:val="00C46495"/>
    <w:rsid w:val="00C565FA"/>
    <w:rsid w:val="00C72083"/>
    <w:rsid w:val="00C93753"/>
    <w:rsid w:val="00CB23E7"/>
    <w:rsid w:val="00CB6EAC"/>
    <w:rsid w:val="00CB7E85"/>
    <w:rsid w:val="00CC411E"/>
    <w:rsid w:val="00CD0E8A"/>
    <w:rsid w:val="00CD288F"/>
    <w:rsid w:val="00CD77EB"/>
    <w:rsid w:val="00CF2D0D"/>
    <w:rsid w:val="00D04C9E"/>
    <w:rsid w:val="00D05117"/>
    <w:rsid w:val="00D108CA"/>
    <w:rsid w:val="00D20445"/>
    <w:rsid w:val="00D215A7"/>
    <w:rsid w:val="00D2657F"/>
    <w:rsid w:val="00D43DD3"/>
    <w:rsid w:val="00D57C3B"/>
    <w:rsid w:val="00D736D1"/>
    <w:rsid w:val="00D769F7"/>
    <w:rsid w:val="00D87C06"/>
    <w:rsid w:val="00DB1351"/>
    <w:rsid w:val="00DC04D7"/>
    <w:rsid w:val="00DC1453"/>
    <w:rsid w:val="00DC67D3"/>
    <w:rsid w:val="00DF1D43"/>
    <w:rsid w:val="00DF76DC"/>
    <w:rsid w:val="00E0247F"/>
    <w:rsid w:val="00E056DC"/>
    <w:rsid w:val="00E17650"/>
    <w:rsid w:val="00E22E45"/>
    <w:rsid w:val="00E304D2"/>
    <w:rsid w:val="00E43331"/>
    <w:rsid w:val="00E445D7"/>
    <w:rsid w:val="00E61FFE"/>
    <w:rsid w:val="00E64CB4"/>
    <w:rsid w:val="00E83E9E"/>
    <w:rsid w:val="00E911BC"/>
    <w:rsid w:val="00EA5D3A"/>
    <w:rsid w:val="00EB108D"/>
    <w:rsid w:val="00EB2E9B"/>
    <w:rsid w:val="00ED2E71"/>
    <w:rsid w:val="00EF4372"/>
    <w:rsid w:val="00EF792B"/>
    <w:rsid w:val="00F26F0E"/>
    <w:rsid w:val="00F3122C"/>
    <w:rsid w:val="00F378B6"/>
    <w:rsid w:val="00F4479D"/>
    <w:rsid w:val="00F450C2"/>
    <w:rsid w:val="00F47F03"/>
    <w:rsid w:val="00F6638F"/>
    <w:rsid w:val="00F81F06"/>
    <w:rsid w:val="00F822A2"/>
    <w:rsid w:val="00F9525E"/>
    <w:rsid w:val="00F96BCE"/>
    <w:rsid w:val="00FB6323"/>
    <w:rsid w:val="00FC352F"/>
    <w:rsid w:val="00FD18D6"/>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15:docId w15:val="{2607AD50-443D-48E0-902E-4870411C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86506"/>
    <w:pPr>
      <w:widowControl w:val="0"/>
      <w:spacing w:line="240" w:lineRule="atLeast"/>
    </w:pPr>
    <w:rPr>
      <w:lang w:val="en-US"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val="pt-BR"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aClara-nfase21">
    <w:name w:val="Lista Clara - Ênfase 21"/>
    <w:basedOn w:val="Tabelanormal"/>
    <w:uiPriority w:val="61"/>
    <w:rsid w:val="00CE2D6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lang w:val="pt-BR"/>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lang w:val="pt-BR"/>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val="pt-BR"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val="pt-BR"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lang w:val="pt-BR"/>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26782">
      <w:bodyDiv w:val="1"/>
      <w:marLeft w:val="0"/>
      <w:marRight w:val="0"/>
      <w:marTop w:val="0"/>
      <w:marBottom w:val="0"/>
      <w:divBdr>
        <w:top w:val="none" w:sz="0" w:space="0" w:color="auto"/>
        <w:left w:val="none" w:sz="0" w:space="0" w:color="auto"/>
        <w:bottom w:val="none" w:sz="0" w:space="0" w:color="auto"/>
        <w:right w:val="none" w:sz="0" w:space="0" w:color="auto"/>
      </w:divBdr>
    </w:div>
    <w:div w:id="886381083">
      <w:bodyDiv w:val="1"/>
      <w:marLeft w:val="0"/>
      <w:marRight w:val="0"/>
      <w:marTop w:val="0"/>
      <w:marBottom w:val="0"/>
      <w:divBdr>
        <w:top w:val="none" w:sz="0" w:space="0" w:color="auto"/>
        <w:left w:val="none" w:sz="0" w:space="0" w:color="auto"/>
        <w:bottom w:val="none" w:sz="0" w:space="0" w:color="auto"/>
        <w:right w:val="none" w:sz="0" w:space="0" w:color="auto"/>
      </w:divBdr>
    </w:div>
    <w:div w:id="1764372174">
      <w:bodyDiv w:val="1"/>
      <w:marLeft w:val="0"/>
      <w:marRight w:val="0"/>
      <w:marTop w:val="0"/>
      <w:marBottom w:val="0"/>
      <w:divBdr>
        <w:top w:val="none" w:sz="0" w:space="0" w:color="auto"/>
        <w:left w:val="none" w:sz="0" w:space="0" w:color="auto"/>
        <w:bottom w:val="none" w:sz="0" w:space="0" w:color="auto"/>
        <w:right w:val="none" w:sz="0" w:space="0" w:color="auto"/>
      </w:divBdr>
    </w:div>
    <w:div w:id="2031031219">
      <w:bodyDiv w:val="1"/>
      <w:marLeft w:val="0"/>
      <w:marRight w:val="0"/>
      <w:marTop w:val="0"/>
      <w:marBottom w:val="0"/>
      <w:divBdr>
        <w:top w:val="none" w:sz="0" w:space="0" w:color="auto"/>
        <w:left w:val="none" w:sz="0" w:space="0" w:color="auto"/>
        <w:bottom w:val="none" w:sz="0" w:space="0" w:color="auto"/>
        <w:right w:val="none" w:sz="0" w:space="0" w:color="auto"/>
      </w:divBdr>
    </w:div>
    <w:div w:id="208394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1446</TotalTime>
  <Pages>12</Pages>
  <Words>1952</Words>
  <Characters>10543</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Nilma</cp:lastModifiedBy>
  <cp:revision>96</cp:revision>
  <cp:lastPrinted>2004-07-30T18:38:00Z</cp:lastPrinted>
  <dcterms:created xsi:type="dcterms:W3CDTF">2014-09-05T12:48:00Z</dcterms:created>
  <dcterms:modified xsi:type="dcterms:W3CDTF">2016-12-06T20:00:00Z</dcterms:modified>
</cp:coreProperties>
</file>